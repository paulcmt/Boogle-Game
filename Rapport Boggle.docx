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A80A5B" w14:textId="77777777" w:rsidR="00E521FE" w:rsidRPr="00F862D9" w:rsidRDefault="002A4D3C">
      <w:pPr>
        <w:pBdr>
          <w:top w:val="nil"/>
          <w:left w:val="nil"/>
          <w:bottom w:val="nil"/>
          <w:right w:val="nil"/>
          <w:between w:val="nil"/>
        </w:pBdr>
        <w:spacing w:before="0" w:line="276" w:lineRule="auto"/>
        <w:rPr>
          <w:rFonts w:ascii="Economica" w:eastAsia="Economica" w:hAnsi="Economica" w:cs="Economica"/>
          <w:color w:val="666666"/>
          <w:sz w:val="28"/>
          <w:szCs w:val="28"/>
          <w:lang w:val="en-US"/>
        </w:rPr>
      </w:pPr>
      <w:r w:rsidRPr="00F862D9">
        <w:rPr>
          <w:rFonts w:ascii="Economica" w:eastAsia="Economica" w:hAnsi="Economica" w:cs="Economica"/>
          <w:color w:val="666666"/>
          <w:sz w:val="28"/>
          <w:szCs w:val="28"/>
          <w:lang w:val="en-US"/>
        </w:rPr>
        <w:t>CLEMENT Paul</w:t>
      </w:r>
    </w:p>
    <w:p w14:paraId="0BA2214D" w14:textId="77777777" w:rsidR="00E521FE" w:rsidRPr="00F862D9" w:rsidRDefault="002A4D3C">
      <w:pPr>
        <w:pBdr>
          <w:top w:val="nil"/>
          <w:left w:val="nil"/>
          <w:bottom w:val="nil"/>
          <w:right w:val="nil"/>
          <w:between w:val="nil"/>
        </w:pBdr>
        <w:spacing w:before="0" w:line="276" w:lineRule="auto"/>
        <w:rPr>
          <w:rFonts w:ascii="Economica" w:eastAsia="Economica" w:hAnsi="Economica" w:cs="Economica"/>
          <w:color w:val="666666"/>
          <w:sz w:val="28"/>
          <w:szCs w:val="28"/>
          <w:lang w:val="en-US"/>
        </w:rPr>
      </w:pPr>
      <w:r w:rsidRPr="00F862D9">
        <w:rPr>
          <w:rFonts w:ascii="Economica" w:eastAsia="Economica" w:hAnsi="Economica" w:cs="Economica"/>
          <w:color w:val="666666"/>
          <w:sz w:val="28"/>
          <w:szCs w:val="28"/>
          <w:lang w:val="en-US"/>
        </w:rPr>
        <w:t>VILLARS Florian</w:t>
      </w:r>
    </w:p>
    <w:p w14:paraId="65E42B16" w14:textId="77777777" w:rsidR="00E521FE" w:rsidRPr="00F862D9" w:rsidRDefault="002A4D3C">
      <w:pPr>
        <w:pBdr>
          <w:top w:val="nil"/>
          <w:left w:val="nil"/>
          <w:bottom w:val="nil"/>
          <w:right w:val="nil"/>
          <w:between w:val="nil"/>
        </w:pBdr>
        <w:spacing w:before="0" w:line="276" w:lineRule="auto"/>
        <w:rPr>
          <w:rFonts w:ascii="Economica" w:eastAsia="Economica" w:hAnsi="Economica" w:cs="Economica"/>
          <w:b/>
          <w:sz w:val="60"/>
          <w:szCs w:val="60"/>
          <w:lang w:val="en-US"/>
        </w:rPr>
      </w:pPr>
      <w:r w:rsidRPr="00F862D9">
        <w:rPr>
          <w:rFonts w:ascii="Economica" w:eastAsia="Economica" w:hAnsi="Economica" w:cs="Economica"/>
          <w:b/>
          <w:sz w:val="60"/>
          <w:szCs w:val="60"/>
          <w:lang w:val="en-US"/>
        </w:rPr>
        <w:t>UV : IF2B</w:t>
      </w:r>
    </w:p>
    <w:p w14:paraId="7D55D9F5" w14:textId="548C0B1F" w:rsidR="00E521FE" w:rsidRDefault="002A4D3C">
      <w:pPr>
        <w:pBdr>
          <w:top w:val="nil"/>
          <w:left w:val="nil"/>
          <w:bottom w:val="nil"/>
          <w:right w:val="nil"/>
          <w:between w:val="nil"/>
        </w:pBdr>
        <w:spacing w:before="0" w:line="276" w:lineRule="auto"/>
        <w:rPr>
          <w:rFonts w:ascii="Economica" w:eastAsia="Economica" w:hAnsi="Economica" w:cs="Economica"/>
          <w:sz w:val="60"/>
          <w:szCs w:val="60"/>
        </w:rPr>
      </w:pPr>
      <w:r>
        <w:rPr>
          <w:rFonts w:ascii="Economica" w:eastAsia="Economica" w:hAnsi="Economica" w:cs="Economica"/>
          <w:sz w:val="60"/>
          <w:szCs w:val="60"/>
        </w:rPr>
        <w:t xml:space="preserve">Projet </w:t>
      </w:r>
      <w:proofErr w:type="spellStart"/>
      <w:r>
        <w:rPr>
          <w:rFonts w:ascii="Economica" w:eastAsia="Economica" w:hAnsi="Economica" w:cs="Economica"/>
          <w:sz w:val="60"/>
          <w:szCs w:val="60"/>
        </w:rPr>
        <w:t>Boggle</w:t>
      </w:r>
      <w:proofErr w:type="spellEnd"/>
    </w:p>
    <w:p w14:paraId="1B938F1D" w14:textId="58B635AD" w:rsidR="005D46F5" w:rsidRDefault="005D46F5">
      <w:pPr>
        <w:pBdr>
          <w:top w:val="nil"/>
          <w:left w:val="nil"/>
          <w:bottom w:val="nil"/>
          <w:right w:val="nil"/>
          <w:between w:val="nil"/>
        </w:pBdr>
        <w:spacing w:before="0" w:line="276" w:lineRule="auto"/>
        <w:rPr>
          <w:rFonts w:ascii="Economica" w:eastAsia="Economica" w:hAnsi="Economica" w:cs="Economica"/>
          <w:sz w:val="60"/>
          <w:szCs w:val="60"/>
        </w:rPr>
      </w:pPr>
      <w:r>
        <w:rPr>
          <w:noProof/>
        </w:rPr>
        <w:drawing>
          <wp:inline distT="114300" distB="114300" distL="114300" distR="114300" wp14:anchorId="1C59B0B0" wp14:editId="61361B3E">
            <wp:extent cx="5943600" cy="25400"/>
            <wp:effectExtent l="0" t="0" r="0" b="0"/>
            <wp:docPr id="13" name="image10.png" descr="ligne horizontale"/>
            <wp:cNvGraphicFramePr/>
            <a:graphic xmlns:a="http://schemas.openxmlformats.org/drawingml/2006/main">
              <a:graphicData uri="http://schemas.openxmlformats.org/drawingml/2006/picture">
                <pic:pic xmlns:pic="http://schemas.openxmlformats.org/drawingml/2006/picture">
                  <pic:nvPicPr>
                    <pic:cNvPr id="0" name="image10.png" descr="ligne horizontale"/>
                    <pic:cNvPicPr preferRelativeResize="0"/>
                  </pic:nvPicPr>
                  <pic:blipFill>
                    <a:blip r:embed="rId7"/>
                    <a:srcRect/>
                    <a:stretch>
                      <a:fillRect/>
                    </a:stretch>
                  </pic:blipFill>
                  <pic:spPr>
                    <a:xfrm>
                      <a:off x="0" y="0"/>
                      <a:ext cx="5943600" cy="25400"/>
                    </a:xfrm>
                    <a:prstGeom prst="rect">
                      <a:avLst/>
                    </a:prstGeom>
                    <a:ln/>
                  </pic:spPr>
                </pic:pic>
              </a:graphicData>
            </a:graphic>
          </wp:inline>
        </w:drawing>
      </w:r>
    </w:p>
    <w:p w14:paraId="61978C94" w14:textId="4EE85A8D" w:rsidR="00E521FE" w:rsidRDefault="002A4D3C">
      <w:pPr>
        <w:pBdr>
          <w:top w:val="nil"/>
          <w:left w:val="nil"/>
          <w:bottom w:val="nil"/>
          <w:right w:val="nil"/>
          <w:between w:val="nil"/>
        </w:pBdr>
        <w:spacing w:before="60"/>
        <w:jc w:val="center"/>
      </w:pPr>
      <w:r>
        <w:rPr>
          <w:noProof/>
        </w:rPr>
        <w:drawing>
          <wp:inline distT="114300" distB="114300" distL="114300" distR="114300" wp14:anchorId="73A13B79" wp14:editId="23998B91">
            <wp:extent cx="2628000" cy="2983135"/>
            <wp:effectExtent l="0" t="0" r="0" b="0"/>
            <wp:docPr id="1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2628000" cy="2983135"/>
                    </a:xfrm>
                    <a:prstGeom prst="rect">
                      <a:avLst/>
                    </a:prstGeom>
                    <a:ln/>
                  </pic:spPr>
                </pic:pic>
              </a:graphicData>
            </a:graphic>
          </wp:inline>
        </w:drawing>
      </w:r>
      <w:r>
        <w:rPr>
          <w:noProof/>
        </w:rPr>
        <w:drawing>
          <wp:inline distT="114300" distB="114300" distL="114300" distR="114300" wp14:anchorId="6BDC8055" wp14:editId="67301F85">
            <wp:extent cx="2627630" cy="2979871"/>
            <wp:effectExtent l="0" t="0" r="1270" b="508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2629433" cy="2981915"/>
                    </a:xfrm>
                    <a:prstGeom prst="rect">
                      <a:avLst/>
                    </a:prstGeom>
                    <a:ln/>
                  </pic:spPr>
                </pic:pic>
              </a:graphicData>
            </a:graphic>
          </wp:inline>
        </w:drawing>
      </w:r>
    </w:p>
    <w:p w14:paraId="0DF8FE48" w14:textId="77777777" w:rsidR="00E521FE" w:rsidRDefault="002A4D3C">
      <w:pPr>
        <w:spacing w:before="60"/>
        <w:jc w:val="center"/>
      </w:pPr>
      <w:r>
        <w:rPr>
          <w:noProof/>
        </w:rPr>
        <w:drawing>
          <wp:inline distT="114300" distB="114300" distL="114300" distR="114300" wp14:anchorId="3C15EE9F" wp14:editId="30701823">
            <wp:extent cx="2700000" cy="3035676"/>
            <wp:effectExtent l="0" t="0" r="0" b="0"/>
            <wp:docPr id="10"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0"/>
                    <a:srcRect/>
                    <a:stretch>
                      <a:fillRect/>
                    </a:stretch>
                  </pic:blipFill>
                  <pic:spPr>
                    <a:xfrm>
                      <a:off x="0" y="0"/>
                      <a:ext cx="2700000" cy="3035676"/>
                    </a:xfrm>
                    <a:prstGeom prst="rect">
                      <a:avLst/>
                    </a:prstGeom>
                    <a:ln/>
                  </pic:spPr>
                </pic:pic>
              </a:graphicData>
            </a:graphic>
          </wp:inline>
        </w:drawing>
      </w:r>
    </w:p>
    <w:p w14:paraId="243FD4F1" w14:textId="77777777" w:rsidR="00E521FE" w:rsidRDefault="00E521FE">
      <w:pPr>
        <w:pStyle w:val="Title"/>
        <w:spacing w:line="360" w:lineRule="auto"/>
        <w:ind w:firstLine="0"/>
        <w:jc w:val="both"/>
        <w:rPr>
          <w:sz w:val="30"/>
          <w:szCs w:val="30"/>
        </w:rPr>
      </w:pPr>
      <w:bookmarkStart w:id="0" w:name="_u18ue4qnv5ql" w:colFirst="0" w:colLast="0"/>
      <w:bookmarkEnd w:id="0"/>
    </w:p>
    <w:p w14:paraId="3FD8F1A6" w14:textId="77777777" w:rsidR="00E521FE" w:rsidRDefault="002A4D3C">
      <w:pPr>
        <w:pStyle w:val="Title"/>
        <w:spacing w:line="360" w:lineRule="auto"/>
        <w:ind w:firstLine="0"/>
        <w:jc w:val="both"/>
        <w:rPr>
          <w:sz w:val="30"/>
          <w:szCs w:val="30"/>
        </w:rPr>
      </w:pPr>
      <w:bookmarkStart w:id="1" w:name="_nw13y8382i1l" w:colFirst="0" w:colLast="0"/>
      <w:bookmarkEnd w:id="1"/>
      <w:r>
        <w:rPr>
          <w:sz w:val="30"/>
          <w:szCs w:val="30"/>
        </w:rPr>
        <w:t>Introduction</w:t>
      </w:r>
    </w:p>
    <w:p w14:paraId="00BB4DD1" w14:textId="77777777" w:rsidR="00E521FE" w:rsidRDefault="002A4D3C">
      <w:pPr>
        <w:ind w:left="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Dans le cadre de notre UV (Unité de Valeur) d’informatique IF2B, nous avons réalisé un projet. Les sujets proposés étaient un jeu d'échecs modifié (</w:t>
      </w:r>
      <w:proofErr w:type="spellStart"/>
      <w:r>
        <w:rPr>
          <w:rFonts w:ascii="Times New Roman" w:eastAsia="Times New Roman" w:hAnsi="Times New Roman" w:cs="Times New Roman"/>
          <w:sz w:val="24"/>
          <w:szCs w:val="24"/>
        </w:rPr>
        <w:t>Really</w:t>
      </w:r>
      <w:proofErr w:type="spellEnd"/>
      <w:r>
        <w:rPr>
          <w:rFonts w:ascii="Times New Roman" w:eastAsia="Times New Roman" w:hAnsi="Times New Roman" w:cs="Times New Roman"/>
          <w:sz w:val="24"/>
          <w:szCs w:val="24"/>
        </w:rPr>
        <w:t xml:space="preserve"> Bad Chess) et le célèbre jeu de lettres </w:t>
      </w:r>
      <w:proofErr w:type="spellStart"/>
      <w:r>
        <w:rPr>
          <w:rFonts w:ascii="Times New Roman" w:eastAsia="Times New Roman" w:hAnsi="Times New Roman" w:cs="Times New Roman"/>
          <w:sz w:val="24"/>
          <w:szCs w:val="24"/>
        </w:rPr>
        <w:t>Boggle</w:t>
      </w:r>
      <w:proofErr w:type="spellEnd"/>
      <w:r>
        <w:rPr>
          <w:rFonts w:ascii="Times New Roman" w:eastAsia="Times New Roman" w:hAnsi="Times New Roman" w:cs="Times New Roman"/>
          <w:sz w:val="24"/>
          <w:szCs w:val="24"/>
        </w:rPr>
        <w:t>.</w:t>
      </w:r>
    </w:p>
    <w:p w14:paraId="2CA4FC9B" w14:textId="77777777" w:rsidR="00E521FE" w:rsidRDefault="002A4D3C">
      <w:pPr>
        <w:ind w:left="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Nous avons choisi le deuxième jeu, le </w:t>
      </w:r>
      <w:proofErr w:type="spellStart"/>
      <w:r>
        <w:rPr>
          <w:rFonts w:ascii="Times New Roman" w:eastAsia="Times New Roman" w:hAnsi="Times New Roman" w:cs="Times New Roman"/>
          <w:sz w:val="24"/>
          <w:szCs w:val="24"/>
        </w:rPr>
        <w:t>Boggle</w:t>
      </w:r>
      <w:proofErr w:type="spellEnd"/>
      <w:r>
        <w:rPr>
          <w:rFonts w:ascii="Times New Roman" w:eastAsia="Times New Roman" w:hAnsi="Times New Roman" w:cs="Times New Roman"/>
          <w:sz w:val="24"/>
          <w:szCs w:val="24"/>
        </w:rPr>
        <w:t>, pour des raisons que nous expliquerons plus loin. Ce jeu consiste à trouver un maximum de mots dans une grille de lettres aléatoires dans un temps imparti.</w:t>
      </w:r>
    </w:p>
    <w:p w14:paraId="507B8A32" w14:textId="77777777" w:rsidR="00E521FE" w:rsidRDefault="002A4D3C">
      <w:pPr>
        <w:ind w:left="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Ce projet a pour but de mettre en œuvre nos connaissances acquises au cours du semestre de printemps 2022. Notre travail a été axé sur la communication grâce aux 2 outils présentés plus loin.</w:t>
      </w:r>
    </w:p>
    <w:p w14:paraId="2E7174DF" w14:textId="77777777" w:rsidR="00E521FE" w:rsidRDefault="00E521FE">
      <w:pPr>
        <w:pStyle w:val="Title"/>
        <w:widowControl w:val="0"/>
        <w:spacing w:line="360" w:lineRule="auto"/>
        <w:ind w:firstLine="0"/>
        <w:jc w:val="both"/>
      </w:pPr>
      <w:bookmarkStart w:id="2" w:name="_dobgjk7qrcmh" w:colFirst="0" w:colLast="0"/>
      <w:bookmarkEnd w:id="2"/>
    </w:p>
    <w:p w14:paraId="519D62EE" w14:textId="77777777" w:rsidR="00E521FE" w:rsidRDefault="00E521FE"/>
    <w:p w14:paraId="1DE92F16" w14:textId="77777777" w:rsidR="00E521FE" w:rsidRDefault="00E521FE"/>
    <w:p w14:paraId="15C024AE" w14:textId="77777777" w:rsidR="00E521FE" w:rsidRDefault="00E521FE"/>
    <w:p w14:paraId="074BD7D8" w14:textId="77777777" w:rsidR="00E521FE" w:rsidRDefault="00E521FE"/>
    <w:p w14:paraId="03A42887" w14:textId="77777777" w:rsidR="00E521FE" w:rsidRDefault="00E521FE"/>
    <w:p w14:paraId="4BB37937" w14:textId="77777777" w:rsidR="00E521FE" w:rsidRDefault="00E521FE"/>
    <w:p w14:paraId="3F3E1955" w14:textId="77777777" w:rsidR="00E521FE" w:rsidRDefault="00E521FE"/>
    <w:p w14:paraId="4C5EB05D" w14:textId="77777777" w:rsidR="00E521FE" w:rsidRDefault="00E521FE"/>
    <w:p w14:paraId="67A0BB7F" w14:textId="77777777" w:rsidR="00E521FE" w:rsidRDefault="00E521FE"/>
    <w:p w14:paraId="1C45DD91" w14:textId="77777777" w:rsidR="00E521FE" w:rsidRDefault="00E521FE"/>
    <w:p w14:paraId="3F51C2C4" w14:textId="77777777" w:rsidR="00E521FE" w:rsidRDefault="00E521FE"/>
    <w:p w14:paraId="3EA9B0CB" w14:textId="77777777" w:rsidR="00E521FE" w:rsidRDefault="002A4D3C">
      <w:pPr>
        <w:pStyle w:val="Title"/>
        <w:widowControl w:val="0"/>
        <w:spacing w:line="360" w:lineRule="auto"/>
        <w:ind w:firstLine="0"/>
        <w:jc w:val="both"/>
        <w:rPr>
          <w:sz w:val="30"/>
          <w:szCs w:val="30"/>
        </w:rPr>
      </w:pPr>
      <w:bookmarkStart w:id="3" w:name="_10tsy546edvj" w:colFirst="0" w:colLast="0"/>
      <w:bookmarkEnd w:id="3"/>
      <w:r>
        <w:rPr>
          <w:sz w:val="30"/>
          <w:szCs w:val="30"/>
        </w:rPr>
        <w:t>Choix du sujet</w:t>
      </w:r>
    </w:p>
    <w:p w14:paraId="0EF0428D" w14:textId="77777777" w:rsidR="00E521FE" w:rsidRDefault="002A4D3C">
      <w:pPr>
        <w:widowControl w:val="0"/>
        <w:ind w:left="0"/>
        <w:jc w:val="both"/>
      </w:pPr>
      <w:r>
        <w:rPr>
          <w:rFonts w:ascii="Droid Serif" w:eastAsia="Droid Serif" w:hAnsi="Droid Serif" w:cs="Droid Serif"/>
          <w:color w:val="666666"/>
        </w:rPr>
        <w:tab/>
      </w:r>
      <w:r>
        <w:rPr>
          <w:rFonts w:ascii="Times New Roman" w:eastAsia="Times New Roman" w:hAnsi="Times New Roman" w:cs="Times New Roman"/>
          <w:sz w:val="24"/>
          <w:szCs w:val="24"/>
        </w:rPr>
        <w:t xml:space="preserve">Afin de choisir le sujet du projet nous avons choisi d’établir un argumentaire. Florian représentait le </w:t>
      </w:r>
      <w:proofErr w:type="spellStart"/>
      <w:r>
        <w:rPr>
          <w:rFonts w:ascii="Times New Roman" w:eastAsia="Times New Roman" w:hAnsi="Times New Roman" w:cs="Times New Roman"/>
          <w:sz w:val="24"/>
          <w:szCs w:val="24"/>
        </w:rPr>
        <w:t>Really</w:t>
      </w:r>
      <w:proofErr w:type="spellEnd"/>
      <w:r>
        <w:rPr>
          <w:rFonts w:ascii="Times New Roman" w:eastAsia="Times New Roman" w:hAnsi="Times New Roman" w:cs="Times New Roman"/>
          <w:sz w:val="24"/>
          <w:szCs w:val="24"/>
        </w:rPr>
        <w:t xml:space="preserve"> Bad Chess et Paul le </w:t>
      </w:r>
      <w:proofErr w:type="spellStart"/>
      <w:r>
        <w:rPr>
          <w:rFonts w:ascii="Times New Roman" w:eastAsia="Times New Roman" w:hAnsi="Times New Roman" w:cs="Times New Roman"/>
          <w:sz w:val="24"/>
          <w:szCs w:val="24"/>
        </w:rPr>
        <w:t>Boggle</w:t>
      </w:r>
      <w:proofErr w:type="spellEnd"/>
      <w:r>
        <w:rPr>
          <w:rFonts w:ascii="Times New Roman" w:eastAsia="Times New Roman" w:hAnsi="Times New Roman" w:cs="Times New Roman"/>
          <w:sz w:val="24"/>
          <w:szCs w:val="24"/>
        </w:rPr>
        <w:t xml:space="preserve">. Au cours d’un dialogue entre nous, nous avons déterminé que notre sujet de projet serait le </w:t>
      </w:r>
      <w:proofErr w:type="spellStart"/>
      <w:r>
        <w:rPr>
          <w:rFonts w:ascii="Times New Roman" w:eastAsia="Times New Roman" w:hAnsi="Times New Roman" w:cs="Times New Roman"/>
          <w:sz w:val="24"/>
          <w:szCs w:val="24"/>
        </w:rPr>
        <w:t>Boggle</w:t>
      </w:r>
      <w:proofErr w:type="spellEnd"/>
      <w:r>
        <w:rPr>
          <w:rFonts w:ascii="Times New Roman" w:eastAsia="Times New Roman" w:hAnsi="Times New Roman" w:cs="Times New Roman"/>
          <w:sz w:val="24"/>
          <w:szCs w:val="24"/>
        </w:rPr>
        <w:t xml:space="preserve"> car au premier abord, le principal obstacle était le calcul de l’échec et mat.</w:t>
      </w:r>
    </w:p>
    <w:p w14:paraId="3235D6CB" w14:textId="77777777" w:rsidR="00E521FE" w:rsidRDefault="00E521FE">
      <w:pPr>
        <w:widowControl w:val="0"/>
        <w:ind w:left="0"/>
        <w:jc w:val="both"/>
      </w:pPr>
    </w:p>
    <w:p w14:paraId="567DECBB" w14:textId="77777777" w:rsidR="00E521FE" w:rsidRDefault="002A4D3C">
      <w:pPr>
        <w:pStyle w:val="Title"/>
        <w:widowControl w:val="0"/>
        <w:spacing w:before="480" w:line="360" w:lineRule="auto"/>
        <w:ind w:firstLine="0"/>
        <w:jc w:val="both"/>
        <w:rPr>
          <w:sz w:val="30"/>
          <w:szCs w:val="30"/>
        </w:rPr>
      </w:pPr>
      <w:bookmarkStart w:id="4" w:name="_vqpm277egs1" w:colFirst="0" w:colLast="0"/>
      <w:bookmarkEnd w:id="4"/>
      <w:r>
        <w:rPr>
          <w:sz w:val="30"/>
          <w:szCs w:val="30"/>
        </w:rPr>
        <w:t>Structure du projet</w:t>
      </w:r>
    </w:p>
    <w:p w14:paraId="37EFAA9C" w14:textId="3BB20D85" w:rsidR="00E521FE" w:rsidRDefault="002A4D3C">
      <w:pPr>
        <w:widowControl w:val="0"/>
        <w:ind w:left="0" w:firstLine="720"/>
        <w:jc w:val="both"/>
      </w:pPr>
      <w:r>
        <w:rPr>
          <w:rFonts w:ascii="Times New Roman" w:eastAsia="Times New Roman" w:hAnsi="Times New Roman" w:cs="Times New Roman"/>
          <w:sz w:val="24"/>
          <w:szCs w:val="24"/>
        </w:rPr>
        <w:t xml:space="preserve">La communication est importante dans ce type de projet. Notre environnement de développement (IDE) est </w:t>
      </w:r>
      <w:proofErr w:type="spellStart"/>
      <w:r>
        <w:rPr>
          <w:rFonts w:ascii="Times New Roman" w:eastAsia="Times New Roman" w:hAnsi="Times New Roman" w:cs="Times New Roman"/>
          <w:sz w:val="24"/>
          <w:szCs w:val="24"/>
        </w:rPr>
        <w:t>CLion</w:t>
      </w:r>
      <w:proofErr w:type="spellEnd"/>
      <w:r>
        <w:rPr>
          <w:rFonts w:ascii="Times New Roman" w:eastAsia="Times New Roman" w:hAnsi="Times New Roman" w:cs="Times New Roman"/>
          <w:sz w:val="24"/>
          <w:szCs w:val="24"/>
        </w:rPr>
        <w:t xml:space="preserve"> de </w:t>
      </w:r>
      <w:proofErr w:type="spellStart"/>
      <w:r>
        <w:rPr>
          <w:rFonts w:ascii="Times New Roman" w:eastAsia="Times New Roman" w:hAnsi="Times New Roman" w:cs="Times New Roman"/>
          <w:sz w:val="24"/>
          <w:szCs w:val="24"/>
        </w:rPr>
        <w:t>JetBrains</w:t>
      </w:r>
      <w:proofErr w:type="spellEnd"/>
      <w:r>
        <w:rPr>
          <w:rFonts w:ascii="Times New Roman" w:eastAsia="Times New Roman" w:hAnsi="Times New Roman" w:cs="Times New Roman"/>
          <w:sz w:val="24"/>
          <w:szCs w:val="24"/>
        </w:rPr>
        <w:t xml:space="preserve">. Pour travailler ensemble, sans se mettre des bâtons dans les roues, nous avons choisi d’utiliser un outil professionnel de développement, </w:t>
      </w:r>
      <w:proofErr w:type="spellStart"/>
      <w:r>
        <w:rPr>
          <w:rFonts w:ascii="Times New Roman" w:eastAsia="Times New Roman" w:hAnsi="Times New Roman" w:cs="Times New Roman"/>
          <w:sz w:val="24"/>
          <w:szCs w:val="24"/>
        </w:rPr>
        <w:t>Github</w:t>
      </w:r>
      <w:proofErr w:type="spellEnd"/>
      <w:r>
        <w:rPr>
          <w:rFonts w:ascii="Times New Roman" w:eastAsia="Times New Roman" w:hAnsi="Times New Roman" w:cs="Times New Roman"/>
          <w:sz w:val="24"/>
          <w:szCs w:val="24"/>
        </w:rPr>
        <w:t xml:space="preserve">. Nous n’avons pas choisi un outil présent par défaut pour travailler en simultané. De plus, l’intégration de </w:t>
      </w:r>
      <w:proofErr w:type="spellStart"/>
      <w:r>
        <w:rPr>
          <w:rFonts w:ascii="Times New Roman" w:eastAsia="Times New Roman" w:hAnsi="Times New Roman" w:cs="Times New Roman"/>
          <w:sz w:val="24"/>
          <w:szCs w:val="24"/>
        </w:rPr>
        <w:t>Github</w:t>
      </w:r>
      <w:proofErr w:type="spellEnd"/>
      <w:r>
        <w:rPr>
          <w:rFonts w:ascii="Times New Roman" w:eastAsia="Times New Roman" w:hAnsi="Times New Roman" w:cs="Times New Roman"/>
          <w:sz w:val="24"/>
          <w:szCs w:val="24"/>
        </w:rPr>
        <w:t xml:space="preserve"> à </w:t>
      </w:r>
      <w:proofErr w:type="spellStart"/>
      <w:r>
        <w:rPr>
          <w:rFonts w:ascii="Times New Roman" w:eastAsia="Times New Roman" w:hAnsi="Times New Roman" w:cs="Times New Roman"/>
          <w:sz w:val="24"/>
          <w:szCs w:val="24"/>
        </w:rPr>
        <w:t>CLion</w:t>
      </w:r>
      <w:proofErr w:type="spellEnd"/>
      <w:r>
        <w:rPr>
          <w:rFonts w:ascii="Times New Roman" w:eastAsia="Times New Roman" w:hAnsi="Times New Roman" w:cs="Times New Roman"/>
          <w:sz w:val="24"/>
          <w:szCs w:val="24"/>
        </w:rPr>
        <w:t xml:space="preserve"> est plus que simple.</w:t>
      </w:r>
    </w:p>
    <w:p w14:paraId="0070F300" w14:textId="38BD7C96" w:rsidR="00E521FE" w:rsidRDefault="00276D6A">
      <w:pPr>
        <w:widowControl w:val="0"/>
        <w:ind w:left="0" w:firstLine="720"/>
        <w:jc w:val="center"/>
      </w:pPr>
      <w:r>
        <w:rPr>
          <w:noProof/>
        </w:rPr>
        <mc:AlternateContent>
          <mc:Choice Requires="wps">
            <w:drawing>
              <wp:anchor distT="114300" distB="114300" distL="114300" distR="114300" simplePos="0" relativeHeight="251658240" behindDoc="0" locked="0" layoutInCell="1" hidden="0" allowOverlap="1" wp14:anchorId="575AD067" wp14:editId="6663BBCB">
                <wp:simplePos x="0" y="0"/>
                <wp:positionH relativeFrom="column">
                  <wp:posOffset>3989493</wp:posOffset>
                </wp:positionH>
                <wp:positionV relativeFrom="paragraph">
                  <wp:posOffset>123190</wp:posOffset>
                </wp:positionV>
                <wp:extent cx="812800" cy="247650"/>
                <wp:effectExtent l="12700" t="12700" r="12700" b="19050"/>
                <wp:wrapNone/>
                <wp:docPr id="1" name="Rectangle 1"/>
                <wp:cNvGraphicFramePr/>
                <a:graphic xmlns:a="http://schemas.openxmlformats.org/drawingml/2006/main">
                  <a:graphicData uri="http://schemas.microsoft.com/office/word/2010/wordprocessingShape">
                    <wps:wsp>
                      <wps:cNvSpPr/>
                      <wps:spPr>
                        <a:xfrm>
                          <a:off x="0" y="0"/>
                          <a:ext cx="812800" cy="247650"/>
                        </a:xfrm>
                        <a:prstGeom prst="rect">
                          <a:avLst/>
                        </a:prstGeom>
                        <a:noFill/>
                        <a:ln w="28575" cap="flat" cmpd="sng">
                          <a:solidFill>
                            <a:srgbClr val="000000"/>
                          </a:solidFill>
                          <a:prstDash val="solid"/>
                          <a:round/>
                          <a:headEnd type="none" w="sm" len="sm"/>
                          <a:tailEnd type="none" w="sm" len="sm"/>
                        </a:ln>
                      </wps:spPr>
                      <wps:txbx>
                        <w:txbxContent>
                          <w:p w14:paraId="23C40ED2" w14:textId="77777777" w:rsidR="00E521FE" w:rsidRDefault="00E521FE">
                            <w:pPr>
                              <w:spacing w:before="0" w:line="240" w:lineRule="auto"/>
                              <w:ind w:left="0"/>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ect w14:anchorId="575AD067" id="Rectangle 1" o:spid="_x0000_s1026" style="position:absolute;left:0;text-align:left;margin-left:314.15pt;margin-top:9.7pt;width:64pt;height:19.5pt;z-index:251658240;visibility:visible;mso-wrap-style:square;mso-width-percent:0;mso-height-percent:0;mso-wrap-distance-left:9pt;mso-wrap-distance-top:9pt;mso-wrap-distance-right:9pt;mso-wrap-distance-bottom:9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" filled="f" strokeweight="2.25pt">
                <v:stroke startarrowwidth="narrow" startarrowlength="short" endarrowwidth="narrow" endarrowlength="short" joinstyle="round"/>
                <v:textbox inset="2.53958mm,2.53958mm,2.53958mm,2.53958mm">
                  <w:txbxContent>
                    <w:p w14:paraId="23C40ED2" w14:textId="77777777" w:rsidR="00E521FE" w:rsidRDefault="00E521FE">
                      <w:pPr>
                        <w:spacing w:before="0" w:line="240" w:lineRule="auto"/>
                        <w:ind w:left="0"/>
                        <w:textDirection w:val="btLr"/>
                      </w:pPr>
                    </w:p>
                  </w:txbxContent>
                </v:textbox>
              </v:rect>
            </w:pict>
          </mc:Fallback>
        </mc:AlternateContent>
      </w:r>
      <w:r w:rsidR="002A4D3C">
        <w:rPr>
          <w:noProof/>
        </w:rPr>
        <w:drawing>
          <wp:inline distT="114300" distB="114300" distL="114300" distR="114300" wp14:anchorId="7B804E95" wp14:editId="04539DF9">
            <wp:extent cx="4995863" cy="248192"/>
            <wp:effectExtent l="0" t="0" r="0" b="0"/>
            <wp:docPr id="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1"/>
                    <a:srcRect/>
                    <a:stretch>
                      <a:fillRect/>
                    </a:stretch>
                  </pic:blipFill>
                  <pic:spPr>
                    <a:xfrm>
                      <a:off x="0" y="0"/>
                      <a:ext cx="4995863" cy="248192"/>
                    </a:xfrm>
                    <a:prstGeom prst="rect">
                      <a:avLst/>
                    </a:prstGeom>
                    <a:ln/>
                  </pic:spPr>
                </pic:pic>
              </a:graphicData>
            </a:graphic>
          </wp:inline>
        </w:drawing>
      </w:r>
    </w:p>
    <w:p w14:paraId="0826EFB1" w14:textId="77777777" w:rsidR="00E521FE" w:rsidRDefault="002A4D3C">
      <w:pPr>
        <w:spacing w:before="0"/>
        <w:jc w:val="center"/>
      </w:pPr>
      <w:r>
        <w:rPr>
          <w:rFonts w:ascii="Verdana" w:eastAsia="Verdana" w:hAnsi="Verdana" w:cs="Verdana"/>
          <w:i/>
          <w:color w:val="666666"/>
          <w:sz w:val="14"/>
          <w:szCs w:val="14"/>
        </w:rPr>
        <w:t xml:space="preserve">Image 1 : Illustration </w:t>
      </w:r>
      <w:proofErr w:type="spellStart"/>
      <w:r>
        <w:rPr>
          <w:rFonts w:ascii="Verdana" w:eastAsia="Verdana" w:hAnsi="Verdana" w:cs="Verdana"/>
          <w:i/>
          <w:color w:val="666666"/>
          <w:sz w:val="14"/>
          <w:szCs w:val="14"/>
        </w:rPr>
        <w:t>Github</w:t>
      </w:r>
      <w:proofErr w:type="spellEnd"/>
    </w:p>
    <w:p w14:paraId="58C5FE9D" w14:textId="77777777" w:rsidR="00E521FE" w:rsidRDefault="00E521FE"/>
    <w:p w14:paraId="3EC5C3E9" w14:textId="77777777" w:rsidR="00E521FE" w:rsidRDefault="002A4D3C">
      <w:pPr>
        <w:widowControl w:val="0"/>
        <w:ind w:left="0"/>
        <w:jc w:val="both"/>
        <w:rPr>
          <w:rFonts w:ascii="Times New Roman" w:eastAsia="Times New Roman" w:hAnsi="Times New Roman" w:cs="Times New Roman"/>
          <w:sz w:val="24"/>
          <w:szCs w:val="24"/>
        </w:rPr>
      </w:pPr>
      <w:r>
        <w:tab/>
      </w:r>
      <w:r>
        <w:rPr>
          <w:rFonts w:ascii="Times New Roman" w:eastAsia="Times New Roman" w:hAnsi="Times New Roman" w:cs="Times New Roman"/>
          <w:sz w:val="24"/>
          <w:szCs w:val="24"/>
        </w:rPr>
        <w:t xml:space="preserve">Paul, utilisateur plus expérimenté de </w:t>
      </w:r>
      <w:proofErr w:type="spellStart"/>
      <w:r>
        <w:rPr>
          <w:rFonts w:ascii="Times New Roman" w:eastAsia="Times New Roman" w:hAnsi="Times New Roman" w:cs="Times New Roman"/>
          <w:sz w:val="24"/>
          <w:szCs w:val="24"/>
        </w:rPr>
        <w:t>Github</w:t>
      </w:r>
      <w:proofErr w:type="spellEnd"/>
      <w:r>
        <w:rPr>
          <w:rFonts w:ascii="Times New Roman" w:eastAsia="Times New Roman" w:hAnsi="Times New Roman" w:cs="Times New Roman"/>
          <w:sz w:val="24"/>
          <w:szCs w:val="24"/>
        </w:rPr>
        <w:t xml:space="preserve">, a créé un dépôt (dossier de travail sur </w:t>
      </w:r>
      <w:proofErr w:type="spellStart"/>
      <w:r>
        <w:rPr>
          <w:rFonts w:ascii="Times New Roman" w:eastAsia="Times New Roman" w:hAnsi="Times New Roman" w:cs="Times New Roman"/>
          <w:sz w:val="24"/>
          <w:szCs w:val="24"/>
        </w:rPr>
        <w:t>Github</w:t>
      </w:r>
      <w:proofErr w:type="spellEnd"/>
      <w:r>
        <w:rPr>
          <w:rFonts w:ascii="Times New Roman" w:eastAsia="Times New Roman" w:hAnsi="Times New Roman" w:cs="Times New Roman"/>
          <w:sz w:val="24"/>
          <w:szCs w:val="24"/>
        </w:rPr>
        <w:t>) et a paramétré les deux machines pour que tout fonctionne correctement.</w:t>
      </w:r>
    </w:p>
    <w:p w14:paraId="43F98EF8" w14:textId="77777777" w:rsidR="00E521FE" w:rsidRDefault="002A4D3C">
      <w:pPr>
        <w:widowControl w:val="0"/>
        <w:ind w:left="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Après avoir installé </w:t>
      </w:r>
      <w:proofErr w:type="spellStart"/>
      <w:r>
        <w:rPr>
          <w:rFonts w:ascii="Times New Roman" w:eastAsia="Times New Roman" w:hAnsi="Times New Roman" w:cs="Times New Roman"/>
          <w:sz w:val="24"/>
          <w:szCs w:val="24"/>
        </w:rPr>
        <w:t>Github</w:t>
      </w:r>
      <w:proofErr w:type="spellEnd"/>
      <w:r>
        <w:rPr>
          <w:rFonts w:ascii="Times New Roman" w:eastAsia="Times New Roman" w:hAnsi="Times New Roman" w:cs="Times New Roman"/>
          <w:sz w:val="24"/>
          <w:szCs w:val="24"/>
        </w:rPr>
        <w:t xml:space="preserve"> sur nos machines respectives (Florian sous Windows, Paul sous </w:t>
      </w:r>
      <w:proofErr w:type="spellStart"/>
      <w:r>
        <w:rPr>
          <w:rFonts w:ascii="Times New Roman" w:eastAsia="Times New Roman" w:hAnsi="Times New Roman" w:cs="Times New Roman"/>
          <w:sz w:val="24"/>
          <w:szCs w:val="24"/>
        </w:rPr>
        <w:t>MacOS</w:t>
      </w:r>
      <w:proofErr w:type="spellEnd"/>
      <w:r>
        <w:rPr>
          <w:rFonts w:ascii="Times New Roman" w:eastAsia="Times New Roman" w:hAnsi="Times New Roman" w:cs="Times New Roman"/>
          <w:sz w:val="24"/>
          <w:szCs w:val="24"/>
        </w:rPr>
        <w:t>), nous avons mis en place quelques règles à respecter impérativement pour ne pas se perdre.</w:t>
      </w:r>
    </w:p>
    <w:p w14:paraId="57EEAB51" w14:textId="77777777" w:rsidR="00E521FE" w:rsidRDefault="002A4D3C">
      <w:pPr>
        <w:widowControl w:val="0"/>
        <w:numPr>
          <w:ilvl w:val="0"/>
          <w:numId w:val="4"/>
        </w:numPr>
        <w:jc w:val="both"/>
      </w:pPr>
      <w:r>
        <w:rPr>
          <w:rFonts w:ascii="Times New Roman" w:eastAsia="Times New Roman" w:hAnsi="Times New Roman" w:cs="Times New Roman"/>
          <w:sz w:val="24"/>
          <w:szCs w:val="24"/>
        </w:rPr>
        <w:t>Toute fonction commence par une majuscule</w:t>
      </w:r>
    </w:p>
    <w:p w14:paraId="7A2F197D" w14:textId="77777777" w:rsidR="00E521FE" w:rsidRDefault="002A4D3C">
      <w:pPr>
        <w:widowControl w:val="0"/>
        <w:numPr>
          <w:ilvl w:val="0"/>
          <w:numId w:val="4"/>
        </w:numPr>
        <w:spacing w:before="0"/>
        <w:jc w:val="both"/>
      </w:pPr>
      <w:r>
        <w:rPr>
          <w:rFonts w:ascii="Times New Roman" w:eastAsia="Times New Roman" w:hAnsi="Times New Roman" w:cs="Times New Roman"/>
          <w:sz w:val="24"/>
          <w:szCs w:val="24"/>
        </w:rPr>
        <w:t>Tout fichier .c est accompagné d’un .h</w:t>
      </w:r>
    </w:p>
    <w:p w14:paraId="7BF1D328" w14:textId="77777777" w:rsidR="00E521FE" w:rsidRDefault="002A4D3C">
      <w:pPr>
        <w:widowControl w:val="0"/>
        <w:numPr>
          <w:ilvl w:val="0"/>
          <w:numId w:val="4"/>
        </w:numPr>
        <w:spacing w:before="0"/>
        <w:jc w:val="both"/>
      </w:pPr>
      <w:r>
        <w:rPr>
          <w:rFonts w:ascii="Times New Roman" w:eastAsia="Times New Roman" w:hAnsi="Times New Roman" w:cs="Times New Roman"/>
          <w:sz w:val="24"/>
          <w:szCs w:val="24"/>
        </w:rPr>
        <w:t>Toute ligne de code doit être commentée quand elle est écrite</w:t>
      </w:r>
    </w:p>
    <w:p w14:paraId="073EA463" w14:textId="77777777" w:rsidR="00E521FE" w:rsidRDefault="002A4D3C">
      <w:pPr>
        <w:widowControl w:val="0"/>
        <w:numPr>
          <w:ilvl w:val="0"/>
          <w:numId w:val="4"/>
        </w:numPr>
        <w:spacing w:before="0"/>
        <w:jc w:val="both"/>
      </w:pPr>
      <w:r>
        <w:rPr>
          <w:rFonts w:ascii="Times New Roman" w:eastAsia="Times New Roman" w:hAnsi="Times New Roman" w:cs="Times New Roman"/>
          <w:sz w:val="24"/>
          <w:szCs w:val="24"/>
        </w:rPr>
        <w:t xml:space="preserve">Dès que l’un de nous s’arrête de travailler, il écrit des commentaires sur son travail </w:t>
      </w:r>
      <w:r>
        <w:rPr>
          <w:rFonts w:ascii="Times New Roman" w:eastAsia="Times New Roman" w:hAnsi="Times New Roman" w:cs="Times New Roman"/>
          <w:sz w:val="24"/>
          <w:szCs w:val="24"/>
        </w:rPr>
        <w:lastRenderedPageBreak/>
        <w:t>(Commit) et l’envoie sur notre dépôt (Push)</w:t>
      </w:r>
    </w:p>
    <w:p w14:paraId="09353160" w14:textId="77777777" w:rsidR="00E521FE" w:rsidRDefault="002A4D3C">
      <w:pPr>
        <w:widowControl w:val="0"/>
        <w:numPr>
          <w:ilvl w:val="0"/>
          <w:numId w:val="4"/>
        </w:numPr>
        <w:spacing w:before="0"/>
        <w:jc w:val="both"/>
      </w:pPr>
      <w:r>
        <w:rPr>
          <w:rFonts w:ascii="Times New Roman" w:eastAsia="Times New Roman" w:hAnsi="Times New Roman" w:cs="Times New Roman"/>
          <w:sz w:val="24"/>
          <w:szCs w:val="24"/>
        </w:rPr>
        <w:t xml:space="preserve">Avant d’effectuer toute modification, on doit mettre à jour le projet sur notre machine, on récupère le code sur </w:t>
      </w:r>
      <w:proofErr w:type="spellStart"/>
      <w:r>
        <w:rPr>
          <w:rFonts w:ascii="Times New Roman" w:eastAsia="Times New Roman" w:hAnsi="Times New Roman" w:cs="Times New Roman"/>
          <w:sz w:val="24"/>
          <w:szCs w:val="24"/>
        </w:rPr>
        <w:t>Github</w:t>
      </w:r>
      <w:proofErr w:type="spellEnd"/>
      <w:r>
        <w:rPr>
          <w:rFonts w:ascii="Times New Roman" w:eastAsia="Times New Roman" w:hAnsi="Times New Roman" w:cs="Times New Roman"/>
          <w:sz w:val="24"/>
          <w:szCs w:val="24"/>
        </w:rPr>
        <w:t xml:space="preserve"> (Flush)</w:t>
      </w:r>
    </w:p>
    <w:p w14:paraId="58B3E752" w14:textId="77777777" w:rsidR="00E521FE" w:rsidRDefault="002A4D3C">
      <w:pPr>
        <w:widowControl w:val="0"/>
        <w:numPr>
          <w:ilvl w:val="0"/>
          <w:numId w:val="4"/>
        </w:numPr>
        <w:spacing w:before="0"/>
        <w:jc w:val="both"/>
      </w:pPr>
      <w:r>
        <w:rPr>
          <w:rFonts w:ascii="Times New Roman" w:eastAsia="Times New Roman" w:hAnsi="Times New Roman" w:cs="Times New Roman"/>
          <w:sz w:val="24"/>
          <w:szCs w:val="24"/>
        </w:rPr>
        <w:t>On ne travaille jamais sur le même processus en simultané sous peine de se mélanger les pinceaux</w:t>
      </w:r>
    </w:p>
    <w:p w14:paraId="08BE1E84" w14:textId="77777777" w:rsidR="00E521FE" w:rsidRDefault="00E521FE">
      <w:pPr>
        <w:widowControl w:val="0"/>
        <w:ind w:left="0"/>
        <w:jc w:val="both"/>
      </w:pPr>
    </w:p>
    <w:p w14:paraId="00A56CBF" w14:textId="77777777" w:rsidR="00E521FE" w:rsidRDefault="002A4D3C">
      <w:pPr>
        <w:pStyle w:val="Title"/>
        <w:widowControl w:val="0"/>
        <w:spacing w:before="480"/>
        <w:ind w:firstLine="0"/>
        <w:jc w:val="both"/>
        <w:rPr>
          <w:rFonts w:ascii="Droid Serif" w:eastAsia="Droid Serif" w:hAnsi="Droid Serif" w:cs="Droid Serif"/>
          <w:color w:val="666666"/>
        </w:rPr>
      </w:pPr>
      <w:bookmarkStart w:id="5" w:name="_1iz5pbeqzw6g" w:colFirst="0" w:colLast="0"/>
      <w:bookmarkEnd w:id="5"/>
      <w:r>
        <w:rPr>
          <w:sz w:val="30"/>
          <w:szCs w:val="30"/>
        </w:rPr>
        <w:t>Développement</w:t>
      </w:r>
    </w:p>
    <w:p w14:paraId="6549971A" w14:textId="77777777" w:rsidR="00E521FE" w:rsidRDefault="002A4D3C">
      <w:pPr>
        <w:pStyle w:val="Heading2"/>
        <w:widowControl w:val="0"/>
        <w:numPr>
          <w:ilvl w:val="0"/>
          <w:numId w:val="3"/>
        </w:numPr>
        <w:spacing w:line="360" w:lineRule="auto"/>
        <w:jc w:val="both"/>
      </w:pPr>
      <w:bookmarkStart w:id="6" w:name="_ijhvhxd33pdi" w:colFirst="0" w:colLast="0"/>
      <w:bookmarkEnd w:id="6"/>
      <w:r>
        <w:t>Préparation de l’interface de lancement</w:t>
      </w:r>
    </w:p>
    <w:p w14:paraId="5336B7BB" w14:textId="77777777" w:rsidR="00E521FE" w:rsidRDefault="002A4D3C">
      <w:pPr>
        <w:widowControl w:val="0"/>
        <w:pBdr>
          <w:top w:val="nil"/>
          <w:left w:val="nil"/>
          <w:bottom w:val="nil"/>
          <w:right w:val="nil"/>
          <w:between w:val="nil"/>
        </w:pBdr>
        <w:ind w:left="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Comme l’impose la logique, nous avons commencé par créer l’interface de lancement du jeu. Le menu se découpe en 3 parties :</w:t>
      </w:r>
    </w:p>
    <w:p w14:paraId="75336CD4" w14:textId="77777777" w:rsidR="00E521FE" w:rsidRDefault="002A4D3C">
      <w:pPr>
        <w:widowControl w:val="0"/>
        <w:numPr>
          <w:ilvl w:val="0"/>
          <w:numId w:val="5"/>
        </w:numPr>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Jouer (Pour commencer une partie)</w:t>
      </w:r>
    </w:p>
    <w:p w14:paraId="50E2F06F" w14:textId="77777777" w:rsidR="00E521FE" w:rsidRDefault="002A4D3C">
      <w:pPr>
        <w:widowControl w:val="0"/>
        <w:numPr>
          <w:ilvl w:val="0"/>
          <w:numId w:val="5"/>
        </w:numPr>
        <w:pBdr>
          <w:top w:val="nil"/>
          <w:left w:val="nil"/>
          <w:bottom w:val="nil"/>
          <w:right w:val="nil"/>
          <w:between w:val="nil"/>
        </w:pBdr>
        <w:spacing w:befor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Score (Afin de voir le meilleur score pour les différentes configuration </w:t>
      </w:r>
      <w:proofErr w:type="gramStart"/>
      <w:r>
        <w:rPr>
          <w:rFonts w:ascii="Times New Roman" w:eastAsia="Times New Roman" w:hAnsi="Times New Roman" w:cs="Times New Roman"/>
          <w:sz w:val="24"/>
          <w:szCs w:val="24"/>
        </w:rPr>
        <w:t>de  jeu</w:t>
      </w:r>
      <w:proofErr w:type="gramEnd"/>
      <w:r>
        <w:rPr>
          <w:rFonts w:ascii="Times New Roman" w:eastAsia="Times New Roman" w:hAnsi="Times New Roman" w:cs="Times New Roman"/>
          <w:sz w:val="24"/>
          <w:szCs w:val="24"/>
        </w:rPr>
        <w:t xml:space="preserve"> possible en fonction du temps)</w:t>
      </w:r>
    </w:p>
    <w:p w14:paraId="2D2EB010" w14:textId="77777777" w:rsidR="00E521FE" w:rsidRDefault="002A4D3C">
      <w:pPr>
        <w:widowControl w:val="0"/>
        <w:numPr>
          <w:ilvl w:val="0"/>
          <w:numId w:val="5"/>
        </w:numPr>
        <w:pBdr>
          <w:top w:val="nil"/>
          <w:left w:val="nil"/>
          <w:bottom w:val="nil"/>
          <w:right w:val="nil"/>
          <w:between w:val="nil"/>
        </w:pBdr>
        <w:spacing w:before="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Quitter  (</w:t>
      </w:r>
      <w:proofErr w:type="gramEnd"/>
      <w:r>
        <w:rPr>
          <w:rFonts w:ascii="Times New Roman" w:eastAsia="Times New Roman" w:hAnsi="Times New Roman" w:cs="Times New Roman"/>
          <w:sz w:val="24"/>
          <w:szCs w:val="24"/>
        </w:rPr>
        <w:t>Pour sortir du jeu)</w:t>
      </w:r>
    </w:p>
    <w:p w14:paraId="73251234" w14:textId="77777777" w:rsidR="00E521FE" w:rsidRDefault="00E521FE">
      <w:pPr>
        <w:widowControl w:val="0"/>
        <w:pBdr>
          <w:top w:val="nil"/>
          <w:left w:val="nil"/>
          <w:bottom w:val="nil"/>
          <w:right w:val="nil"/>
          <w:between w:val="nil"/>
        </w:pBdr>
        <w:ind w:left="0"/>
        <w:jc w:val="both"/>
        <w:rPr>
          <w:rFonts w:ascii="Times New Roman" w:eastAsia="Times New Roman" w:hAnsi="Times New Roman" w:cs="Times New Roman"/>
          <w:sz w:val="24"/>
          <w:szCs w:val="24"/>
        </w:rPr>
      </w:pPr>
    </w:p>
    <w:p w14:paraId="70383E2A" w14:textId="77777777" w:rsidR="00E521FE" w:rsidRDefault="002A4D3C">
      <w:pPr>
        <w:pStyle w:val="Heading2"/>
        <w:widowControl w:val="0"/>
        <w:numPr>
          <w:ilvl w:val="0"/>
          <w:numId w:val="3"/>
        </w:numPr>
        <w:spacing w:line="360" w:lineRule="auto"/>
        <w:jc w:val="both"/>
      </w:pPr>
      <w:bookmarkStart w:id="7" w:name="_pczzo7j98rdp" w:colFirst="0" w:colLast="0"/>
      <w:bookmarkEnd w:id="7"/>
      <w:r>
        <w:t>Codage de l’interface de lancement</w:t>
      </w:r>
    </w:p>
    <w:p w14:paraId="38B5B30A" w14:textId="77777777" w:rsidR="00E521FE" w:rsidRDefault="002A4D3C">
      <w:pPr>
        <w:widowControl w:val="0"/>
        <w:ind w:left="0" w:firstLine="720"/>
        <w:jc w:val="both"/>
      </w:pPr>
      <w:r>
        <w:rPr>
          <w:rFonts w:ascii="Times New Roman" w:eastAsia="Times New Roman" w:hAnsi="Times New Roman" w:cs="Times New Roman"/>
          <w:sz w:val="24"/>
          <w:szCs w:val="24"/>
        </w:rPr>
        <w:t>Devant bien commencer quelque part, nous avons commencé par la sortie du jeu car c’est ce qui est le plus simple à réaliser. Bien sûr, pour coder la sortie, nous devons savoir que l’utilisateur souhaite sortir. Nous avons donc codé en partie le menu en vérifiant que le choix réalisé par l’utilisateur était bien disponible.</w:t>
      </w:r>
      <w:r>
        <w:t xml:space="preserve"> </w:t>
      </w:r>
    </w:p>
    <w:p w14:paraId="2DA2621F" w14:textId="77777777" w:rsidR="00E521FE" w:rsidRDefault="002A4D3C">
      <w:pPr>
        <w:widowControl w:val="0"/>
        <w:ind w:left="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Une fois cette valeur récupérée et la sortie du jeu programmée, nous nous sommes donc </w:t>
      </w:r>
      <w:proofErr w:type="gramStart"/>
      <w:r>
        <w:rPr>
          <w:rFonts w:ascii="Times New Roman" w:eastAsia="Times New Roman" w:hAnsi="Times New Roman" w:cs="Times New Roman"/>
          <w:sz w:val="24"/>
          <w:szCs w:val="24"/>
        </w:rPr>
        <w:t>penché</w:t>
      </w:r>
      <w:proofErr w:type="gramEnd"/>
      <w:r>
        <w:rPr>
          <w:rFonts w:ascii="Times New Roman" w:eastAsia="Times New Roman" w:hAnsi="Times New Roman" w:cs="Times New Roman"/>
          <w:sz w:val="24"/>
          <w:szCs w:val="24"/>
        </w:rPr>
        <w:t xml:space="preserve"> sur le corps même du jeu, la partie.</w:t>
      </w:r>
    </w:p>
    <w:p w14:paraId="499B10C9" w14:textId="77777777" w:rsidR="00E521FE" w:rsidRDefault="00E521FE">
      <w:pPr>
        <w:widowControl w:val="0"/>
        <w:ind w:left="0" w:firstLine="720"/>
        <w:jc w:val="both"/>
        <w:rPr>
          <w:rFonts w:ascii="Times New Roman" w:eastAsia="Times New Roman" w:hAnsi="Times New Roman" w:cs="Times New Roman"/>
          <w:sz w:val="24"/>
          <w:szCs w:val="24"/>
        </w:rPr>
      </w:pPr>
    </w:p>
    <w:p w14:paraId="5CDFBA79" w14:textId="77777777" w:rsidR="00E521FE" w:rsidRDefault="002A4D3C">
      <w:pPr>
        <w:pStyle w:val="Heading2"/>
        <w:widowControl w:val="0"/>
        <w:numPr>
          <w:ilvl w:val="0"/>
          <w:numId w:val="3"/>
        </w:numPr>
        <w:spacing w:line="360" w:lineRule="auto"/>
        <w:jc w:val="both"/>
      </w:pPr>
      <w:bookmarkStart w:id="8" w:name="_z3kzbpwhymhz" w:colFirst="0" w:colLast="0"/>
      <w:bookmarkEnd w:id="8"/>
      <w:r>
        <w:lastRenderedPageBreak/>
        <w:t>Génération de la grille</w:t>
      </w:r>
    </w:p>
    <w:p w14:paraId="0E018A6D" w14:textId="77777777" w:rsidR="00E521FE" w:rsidRDefault="002A4D3C">
      <w:pPr>
        <w:widowControl w:val="0"/>
        <w:pBdr>
          <w:top w:val="nil"/>
          <w:left w:val="nil"/>
          <w:bottom w:val="nil"/>
          <w:right w:val="nil"/>
          <w:between w:val="nil"/>
        </w:pBdr>
        <w:ind w:left="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Afin de pouvoir générer la grille, nous avons perfectionné notre interface de lancement de partie afin de pouvoir récupérer toutes les données relatives à la partie (dimension carrée de la grille).</w:t>
      </w:r>
    </w:p>
    <w:p w14:paraId="6C284299" w14:textId="77777777" w:rsidR="00E521FE" w:rsidRDefault="002A4D3C">
      <w:pPr>
        <w:widowControl w:val="0"/>
        <w:pBdr>
          <w:top w:val="nil"/>
          <w:left w:val="nil"/>
          <w:bottom w:val="nil"/>
          <w:right w:val="nil"/>
          <w:between w:val="nil"/>
        </w:pBdr>
        <w:ind w:left="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Nous avons ensuite appliqué la méthode suggérée par le sujet avec les probabilités associées à chaque lettre. Nous avons utilisé des blocs switch, ainsi que des blocs if/</w:t>
      </w:r>
      <w:proofErr w:type="spellStart"/>
      <w:r>
        <w:rPr>
          <w:rFonts w:ascii="Times New Roman" w:eastAsia="Times New Roman" w:hAnsi="Times New Roman" w:cs="Times New Roman"/>
          <w:sz w:val="24"/>
          <w:szCs w:val="24"/>
        </w:rPr>
        <w:t>else</w:t>
      </w:r>
      <w:proofErr w:type="spellEnd"/>
      <w:r>
        <w:rPr>
          <w:rFonts w:ascii="Times New Roman" w:eastAsia="Times New Roman" w:hAnsi="Times New Roman" w:cs="Times New Roman"/>
          <w:sz w:val="24"/>
          <w:szCs w:val="24"/>
        </w:rPr>
        <w:t>.</w:t>
      </w:r>
    </w:p>
    <w:p w14:paraId="5F8FE0F7" w14:textId="77777777" w:rsidR="00E521FE" w:rsidRDefault="00E521FE">
      <w:pPr>
        <w:widowControl w:val="0"/>
        <w:pBdr>
          <w:top w:val="nil"/>
          <w:left w:val="nil"/>
          <w:bottom w:val="nil"/>
          <w:right w:val="nil"/>
          <w:between w:val="nil"/>
        </w:pBdr>
        <w:ind w:left="0" w:firstLine="720"/>
        <w:jc w:val="both"/>
        <w:rPr>
          <w:rFonts w:ascii="Times New Roman" w:eastAsia="Times New Roman" w:hAnsi="Times New Roman" w:cs="Times New Roman"/>
          <w:sz w:val="24"/>
          <w:szCs w:val="24"/>
        </w:rPr>
      </w:pPr>
    </w:p>
    <w:p w14:paraId="2DB64776" w14:textId="77777777" w:rsidR="00E521FE" w:rsidRDefault="002A4D3C">
      <w:pPr>
        <w:pStyle w:val="Heading2"/>
        <w:widowControl w:val="0"/>
        <w:numPr>
          <w:ilvl w:val="0"/>
          <w:numId w:val="3"/>
        </w:numPr>
        <w:spacing w:line="360" w:lineRule="auto"/>
        <w:jc w:val="both"/>
      </w:pPr>
      <w:bookmarkStart w:id="9" w:name="_tamnyhfqcbqq" w:colFirst="0" w:colLast="0"/>
      <w:bookmarkEnd w:id="9"/>
      <w:r>
        <w:t>Recherche d’un mot dans la grille</w:t>
      </w:r>
    </w:p>
    <w:p w14:paraId="44E04AA4" w14:textId="77777777" w:rsidR="00E521FE" w:rsidRDefault="002A4D3C">
      <w:pPr>
        <w:widowControl w:val="0"/>
        <w:ind w:left="0" w:firstLine="720"/>
        <w:jc w:val="center"/>
      </w:pPr>
      <w:r>
        <w:rPr>
          <w:noProof/>
        </w:rPr>
        <w:drawing>
          <wp:inline distT="114300" distB="114300" distL="114300" distR="114300" wp14:anchorId="16E0060B" wp14:editId="2B548A65">
            <wp:extent cx="1524000" cy="2009775"/>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1524000" cy="2009775"/>
                    </a:xfrm>
                    <a:prstGeom prst="rect">
                      <a:avLst/>
                    </a:prstGeom>
                    <a:ln/>
                  </pic:spPr>
                </pic:pic>
              </a:graphicData>
            </a:graphic>
          </wp:inline>
        </w:drawing>
      </w:r>
    </w:p>
    <w:p w14:paraId="6B9C4812" w14:textId="77777777" w:rsidR="00E521FE" w:rsidRDefault="002A4D3C">
      <w:pPr>
        <w:widowControl w:val="0"/>
        <w:spacing w:before="0"/>
        <w:ind w:left="0" w:firstLine="720"/>
        <w:jc w:val="center"/>
      </w:pPr>
      <w:r>
        <w:rPr>
          <w:rFonts w:ascii="Verdana" w:eastAsia="Verdana" w:hAnsi="Verdana" w:cs="Verdana"/>
          <w:i/>
          <w:color w:val="666666"/>
          <w:sz w:val="14"/>
          <w:szCs w:val="14"/>
        </w:rPr>
        <w:t>Image 5 : Illustration de la recherche d’un mot dans la grille</w:t>
      </w:r>
    </w:p>
    <w:p w14:paraId="6585DA37" w14:textId="77777777" w:rsidR="00E521FE" w:rsidRDefault="002A4D3C">
      <w:pPr>
        <w:widowControl w:val="0"/>
        <w:ind w:left="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Afin de pouvoir vérifier que le mot saisi par le joueur / utilisateur, nous avons appliqué le raisonnement suivant, en réalisant parfois des adaptations nécessaires (position de la lettre dans la grille (milieu, coin ou bord), dernière lettre, mauvaise première lettre, …).</w:t>
      </w:r>
    </w:p>
    <w:p w14:paraId="5B115D99" w14:textId="77777777" w:rsidR="00E521FE" w:rsidRDefault="002A4D3C">
      <w:pPr>
        <w:widowControl w:val="0"/>
        <w:ind w:left="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Notre réflexion a été modélisé tel un algorithme, une série d’instructions :</w:t>
      </w:r>
    </w:p>
    <w:p w14:paraId="4440ACD2" w14:textId="77777777" w:rsidR="00E521FE" w:rsidRDefault="002A4D3C">
      <w:pPr>
        <w:widowControl w:val="0"/>
        <w:numPr>
          <w:ilvl w:val="0"/>
          <w:numId w:val="1"/>
        </w:numPr>
        <w:jc w:val="both"/>
      </w:pPr>
      <w:r>
        <w:rPr>
          <w:rFonts w:ascii="Times New Roman" w:eastAsia="Times New Roman" w:hAnsi="Times New Roman" w:cs="Times New Roman"/>
          <w:sz w:val="24"/>
          <w:szCs w:val="24"/>
        </w:rPr>
        <w:t>Quelle est la 1ère lettre ?</w:t>
      </w:r>
    </w:p>
    <w:p w14:paraId="0032BFE5" w14:textId="77777777" w:rsidR="00E521FE" w:rsidRDefault="002A4D3C">
      <w:pPr>
        <w:widowControl w:val="0"/>
        <w:numPr>
          <w:ilvl w:val="0"/>
          <w:numId w:val="1"/>
        </w:numPr>
        <w:spacing w:before="0"/>
        <w:jc w:val="both"/>
      </w:pPr>
      <w:r>
        <w:rPr>
          <w:rFonts w:ascii="Times New Roman" w:eastAsia="Times New Roman" w:hAnsi="Times New Roman" w:cs="Times New Roman"/>
          <w:sz w:val="24"/>
          <w:szCs w:val="24"/>
        </w:rPr>
        <w:t>Combien de fois est- elle présente dans la grille ?</w:t>
      </w:r>
    </w:p>
    <w:p w14:paraId="35F8723C" w14:textId="77777777" w:rsidR="00E521FE" w:rsidRDefault="002A4D3C">
      <w:pPr>
        <w:widowControl w:val="0"/>
        <w:numPr>
          <w:ilvl w:val="0"/>
          <w:numId w:val="1"/>
        </w:numPr>
        <w:spacing w:before="0"/>
        <w:jc w:val="both"/>
      </w:pPr>
      <w:r>
        <w:rPr>
          <w:rFonts w:ascii="Times New Roman" w:eastAsia="Times New Roman" w:hAnsi="Times New Roman" w:cs="Times New Roman"/>
          <w:sz w:val="24"/>
          <w:szCs w:val="24"/>
        </w:rPr>
        <w:t>1ère fois</w:t>
      </w:r>
    </w:p>
    <w:p w14:paraId="17432A90" w14:textId="77777777" w:rsidR="00E521FE" w:rsidRDefault="002A4D3C">
      <w:pPr>
        <w:widowControl w:val="0"/>
        <w:numPr>
          <w:ilvl w:val="1"/>
          <w:numId w:val="1"/>
        </w:numPr>
        <w:spacing w:before="0"/>
        <w:jc w:val="both"/>
      </w:pPr>
      <w:r>
        <w:rPr>
          <w:rFonts w:ascii="Times New Roman" w:eastAsia="Times New Roman" w:hAnsi="Times New Roman" w:cs="Times New Roman"/>
          <w:sz w:val="24"/>
          <w:szCs w:val="24"/>
        </w:rPr>
        <w:t>Quelles sont les lettres autour d’elle ?</w:t>
      </w:r>
    </w:p>
    <w:p w14:paraId="06C4921C" w14:textId="77777777" w:rsidR="00E521FE" w:rsidRDefault="002A4D3C">
      <w:pPr>
        <w:widowControl w:val="0"/>
        <w:numPr>
          <w:ilvl w:val="1"/>
          <w:numId w:val="1"/>
        </w:numPr>
        <w:spacing w:before="0"/>
        <w:jc w:val="both"/>
      </w:pPr>
      <w:r>
        <w:rPr>
          <w:rFonts w:ascii="Times New Roman" w:eastAsia="Times New Roman" w:hAnsi="Times New Roman" w:cs="Times New Roman"/>
          <w:sz w:val="24"/>
          <w:szCs w:val="24"/>
        </w:rPr>
        <w:t>Est-ce que la 2e lettre est présente ?</w:t>
      </w:r>
    </w:p>
    <w:p w14:paraId="3E25EDB3" w14:textId="77777777" w:rsidR="00E521FE" w:rsidRDefault="002A4D3C">
      <w:pPr>
        <w:widowControl w:val="0"/>
        <w:numPr>
          <w:ilvl w:val="2"/>
          <w:numId w:val="1"/>
        </w:numPr>
        <w:spacing w:before="0"/>
        <w:jc w:val="both"/>
      </w:pPr>
      <w:r>
        <w:rPr>
          <w:rFonts w:ascii="Times New Roman" w:eastAsia="Times New Roman" w:hAnsi="Times New Roman" w:cs="Times New Roman"/>
          <w:sz w:val="24"/>
          <w:szCs w:val="24"/>
        </w:rPr>
        <w:lastRenderedPageBreak/>
        <w:t xml:space="preserve">Si non alors on </w:t>
      </w:r>
      <w:proofErr w:type="spellStart"/>
      <w:r>
        <w:rPr>
          <w:rFonts w:ascii="Times New Roman" w:eastAsia="Times New Roman" w:hAnsi="Times New Roman" w:cs="Times New Roman"/>
          <w:sz w:val="24"/>
          <w:szCs w:val="24"/>
        </w:rPr>
        <w:t>re</w:t>
      </w:r>
      <w:proofErr w:type="spellEnd"/>
      <w:r>
        <w:rPr>
          <w:rFonts w:ascii="Times New Roman" w:eastAsia="Times New Roman" w:hAnsi="Times New Roman" w:cs="Times New Roman"/>
          <w:sz w:val="24"/>
          <w:szCs w:val="24"/>
        </w:rPr>
        <w:t>-parcours à partir de la lettre suivante dans la grille</w:t>
      </w:r>
    </w:p>
    <w:p w14:paraId="501CC857" w14:textId="77777777" w:rsidR="00E521FE" w:rsidRDefault="002A4D3C">
      <w:pPr>
        <w:widowControl w:val="0"/>
        <w:numPr>
          <w:ilvl w:val="2"/>
          <w:numId w:val="1"/>
        </w:numPr>
        <w:spacing w:before="0"/>
        <w:jc w:val="both"/>
      </w:pPr>
      <w:r>
        <w:rPr>
          <w:rFonts w:ascii="Times New Roman" w:eastAsia="Times New Roman" w:hAnsi="Times New Roman" w:cs="Times New Roman"/>
          <w:sz w:val="24"/>
          <w:szCs w:val="24"/>
        </w:rPr>
        <w:t>Si oui alors prendre les coordonnées de la 2ème lettre</w:t>
      </w:r>
    </w:p>
    <w:p w14:paraId="7B3E830D" w14:textId="77777777" w:rsidR="00E521FE" w:rsidRDefault="002A4D3C">
      <w:pPr>
        <w:widowControl w:val="0"/>
        <w:numPr>
          <w:ilvl w:val="1"/>
          <w:numId w:val="1"/>
        </w:numPr>
        <w:spacing w:before="0"/>
        <w:jc w:val="both"/>
      </w:pPr>
      <w:proofErr w:type="spellStart"/>
      <w:proofErr w:type="gramStart"/>
      <w:r>
        <w:rPr>
          <w:rFonts w:ascii="Times New Roman" w:eastAsia="Times New Roman" w:hAnsi="Times New Roman" w:cs="Times New Roman"/>
          <w:sz w:val="24"/>
          <w:szCs w:val="24"/>
        </w:rPr>
        <w:t>ième</w:t>
      </w:r>
      <w:proofErr w:type="spellEnd"/>
      <w:proofErr w:type="gramEnd"/>
      <w:r>
        <w:rPr>
          <w:rFonts w:ascii="Times New Roman" w:eastAsia="Times New Roman" w:hAnsi="Times New Roman" w:cs="Times New Roman"/>
          <w:sz w:val="24"/>
          <w:szCs w:val="24"/>
        </w:rPr>
        <w:t xml:space="preserve"> lettre en partant avec les coordonnées de la (i-1)</w:t>
      </w:r>
      <w:proofErr w:type="spellStart"/>
      <w:r>
        <w:rPr>
          <w:rFonts w:ascii="Times New Roman" w:eastAsia="Times New Roman" w:hAnsi="Times New Roman" w:cs="Times New Roman"/>
          <w:sz w:val="24"/>
          <w:szCs w:val="24"/>
        </w:rPr>
        <w:t>ème</w:t>
      </w:r>
      <w:proofErr w:type="spellEnd"/>
      <w:r>
        <w:rPr>
          <w:rFonts w:ascii="Times New Roman" w:eastAsia="Times New Roman" w:hAnsi="Times New Roman" w:cs="Times New Roman"/>
          <w:sz w:val="24"/>
          <w:szCs w:val="24"/>
        </w:rPr>
        <w:t xml:space="preserve"> lettre</w:t>
      </w:r>
    </w:p>
    <w:p w14:paraId="28367492" w14:textId="77777777" w:rsidR="00E521FE" w:rsidRDefault="002A4D3C">
      <w:pPr>
        <w:widowControl w:val="0"/>
        <w:numPr>
          <w:ilvl w:val="0"/>
          <w:numId w:val="1"/>
        </w:numPr>
        <w:spacing w:before="0"/>
        <w:jc w:val="both"/>
      </w:pPr>
      <w:r>
        <w:rPr>
          <w:rFonts w:ascii="Times New Roman" w:eastAsia="Times New Roman" w:hAnsi="Times New Roman" w:cs="Times New Roman"/>
          <w:sz w:val="24"/>
          <w:szCs w:val="24"/>
        </w:rPr>
        <w:t>On répète le programme tant que nous n’avons pas parcouru le nombre d'occurrence de la première lettre dans la grille.</w:t>
      </w:r>
    </w:p>
    <w:p w14:paraId="4C22DFC7" w14:textId="77777777" w:rsidR="00E521FE" w:rsidRDefault="00E521FE">
      <w:pPr>
        <w:widowControl w:val="0"/>
        <w:ind w:left="0"/>
        <w:jc w:val="both"/>
      </w:pPr>
    </w:p>
    <w:p w14:paraId="70EFADDB" w14:textId="77777777" w:rsidR="00E521FE" w:rsidRDefault="002A4D3C">
      <w:pPr>
        <w:pStyle w:val="Heading2"/>
        <w:widowControl w:val="0"/>
        <w:numPr>
          <w:ilvl w:val="0"/>
          <w:numId w:val="3"/>
        </w:numPr>
        <w:spacing w:line="360" w:lineRule="auto"/>
        <w:jc w:val="both"/>
      </w:pPr>
      <w:bookmarkStart w:id="10" w:name="_xkfmgnlwwi4s" w:colFirst="0" w:colLast="0"/>
      <w:bookmarkEnd w:id="10"/>
      <w:r>
        <w:t>Vérification d’un mot français</w:t>
      </w:r>
    </w:p>
    <w:p w14:paraId="35ED9F39" w14:textId="77777777" w:rsidR="00E521FE" w:rsidRDefault="002A4D3C">
      <w:pPr>
        <w:ind w:left="0"/>
        <w:jc w:val="both"/>
      </w:pPr>
      <w:r>
        <w:tab/>
      </w:r>
      <w:r>
        <w:rPr>
          <w:rFonts w:ascii="Times New Roman" w:eastAsia="Times New Roman" w:hAnsi="Times New Roman" w:cs="Times New Roman"/>
          <w:sz w:val="24"/>
          <w:szCs w:val="24"/>
        </w:rPr>
        <w:t xml:space="preserve">Pour savoir si un mot est français nous avons pris sur Internet une liste de plus de 336 000 mots présents dans la langue française. Notre liste pesant plus de 4 Mb que nous l’avons scindé en 2 parties puisque </w:t>
      </w:r>
      <w:proofErr w:type="spellStart"/>
      <w:r>
        <w:rPr>
          <w:rFonts w:ascii="Times New Roman" w:eastAsia="Times New Roman" w:hAnsi="Times New Roman" w:cs="Times New Roman"/>
          <w:sz w:val="24"/>
          <w:szCs w:val="24"/>
        </w:rPr>
        <w:t>CLion</w:t>
      </w:r>
      <w:proofErr w:type="spellEnd"/>
      <w:r>
        <w:rPr>
          <w:rFonts w:ascii="Times New Roman" w:eastAsia="Times New Roman" w:hAnsi="Times New Roman" w:cs="Times New Roman"/>
          <w:sz w:val="24"/>
          <w:szCs w:val="24"/>
        </w:rPr>
        <w:t xml:space="preserve"> ne gère pas les fichiers .</w:t>
      </w:r>
      <w:proofErr w:type="spellStart"/>
      <w:r>
        <w:rPr>
          <w:rFonts w:ascii="Times New Roman" w:eastAsia="Times New Roman" w:hAnsi="Times New Roman" w:cs="Times New Roman"/>
          <w:sz w:val="24"/>
          <w:szCs w:val="24"/>
        </w:rPr>
        <w:t>txt</w:t>
      </w:r>
      <w:proofErr w:type="spellEnd"/>
      <w:r>
        <w:rPr>
          <w:rFonts w:ascii="Times New Roman" w:eastAsia="Times New Roman" w:hAnsi="Times New Roman" w:cs="Times New Roman"/>
          <w:sz w:val="24"/>
          <w:szCs w:val="24"/>
        </w:rPr>
        <w:t xml:space="preserve"> de plus de 2.56 Mb. Nous avons ensuite demandé au programme de parcourir les 2 fichiers à la suite.</w:t>
      </w:r>
    </w:p>
    <w:p w14:paraId="78022080" w14:textId="77777777" w:rsidR="00E521FE" w:rsidRDefault="00E521FE">
      <w:pPr>
        <w:ind w:left="0"/>
        <w:jc w:val="center"/>
      </w:pPr>
    </w:p>
    <w:p w14:paraId="04A5C3B1" w14:textId="77777777" w:rsidR="00E521FE" w:rsidRDefault="002A4D3C">
      <w:pPr>
        <w:numPr>
          <w:ilvl w:val="0"/>
          <w:numId w:val="3"/>
        </w:numPr>
        <w:jc w:val="both"/>
        <w:rPr>
          <w:b/>
          <w:sz w:val="26"/>
          <w:szCs w:val="26"/>
        </w:rPr>
      </w:pPr>
      <w:r>
        <w:rPr>
          <w:b/>
          <w:sz w:val="26"/>
          <w:szCs w:val="26"/>
        </w:rPr>
        <w:t xml:space="preserve">Mise en place du </w:t>
      </w:r>
      <w:proofErr w:type="spellStart"/>
      <w:r>
        <w:rPr>
          <w:b/>
          <w:sz w:val="26"/>
          <w:szCs w:val="26"/>
        </w:rPr>
        <w:t>timer</w:t>
      </w:r>
      <w:proofErr w:type="spellEnd"/>
    </w:p>
    <w:p w14:paraId="66511412" w14:textId="77777777" w:rsidR="00E521FE" w:rsidRDefault="002A4D3C">
      <w:pPr>
        <w:ind w:left="0"/>
        <w:jc w:val="both"/>
      </w:pPr>
      <w:r>
        <w:tab/>
      </w:r>
      <w:r>
        <w:rPr>
          <w:rFonts w:ascii="Times New Roman" w:eastAsia="Times New Roman" w:hAnsi="Times New Roman" w:cs="Times New Roman"/>
          <w:sz w:val="24"/>
          <w:szCs w:val="24"/>
        </w:rPr>
        <w:t xml:space="preserve">Afin que la partie ne dure pas indéfiniment, nous avons mis en place le </w:t>
      </w:r>
      <w:proofErr w:type="spellStart"/>
      <w:r>
        <w:rPr>
          <w:rFonts w:ascii="Times New Roman" w:eastAsia="Times New Roman" w:hAnsi="Times New Roman" w:cs="Times New Roman"/>
          <w:sz w:val="24"/>
          <w:szCs w:val="24"/>
        </w:rPr>
        <w:t>timer</w:t>
      </w:r>
      <w:proofErr w:type="spellEnd"/>
      <w:r>
        <w:rPr>
          <w:rFonts w:ascii="Times New Roman" w:eastAsia="Times New Roman" w:hAnsi="Times New Roman" w:cs="Times New Roman"/>
          <w:sz w:val="24"/>
          <w:szCs w:val="24"/>
        </w:rPr>
        <w:t xml:space="preserve"> (également demandé dans le sujet). Paul l’a réalisé et testé. Nous avions alors un </w:t>
      </w:r>
      <w:proofErr w:type="spellStart"/>
      <w:r>
        <w:rPr>
          <w:rFonts w:ascii="Times New Roman" w:eastAsia="Times New Roman" w:hAnsi="Times New Roman" w:cs="Times New Roman"/>
          <w:sz w:val="24"/>
          <w:szCs w:val="24"/>
        </w:rPr>
        <w:t>timer</w:t>
      </w:r>
      <w:proofErr w:type="spellEnd"/>
      <w:r>
        <w:rPr>
          <w:rFonts w:ascii="Times New Roman" w:eastAsia="Times New Roman" w:hAnsi="Times New Roman" w:cs="Times New Roman"/>
          <w:sz w:val="24"/>
          <w:szCs w:val="24"/>
        </w:rPr>
        <w:t xml:space="preserve"> fonctionnel. Le problème c’est qu’il fonctionnait uniquement sur son ordi (OS Mac). Nous avons alors procédé à des tests pour qu’il fonctionne sur les deux ordis mais cela n’a rien changé. J’ai alors refait un </w:t>
      </w:r>
      <w:proofErr w:type="spellStart"/>
      <w:proofErr w:type="gramStart"/>
      <w:r>
        <w:rPr>
          <w:rFonts w:ascii="Times New Roman" w:eastAsia="Times New Roman" w:hAnsi="Times New Roman" w:cs="Times New Roman"/>
          <w:sz w:val="24"/>
          <w:szCs w:val="24"/>
        </w:rPr>
        <w:t>timer</w:t>
      </w:r>
      <w:proofErr w:type="spellEnd"/>
      <w:r>
        <w:rPr>
          <w:rFonts w:ascii="Times New Roman" w:eastAsia="Times New Roman" w:hAnsi="Times New Roman" w:cs="Times New Roman"/>
          <w:sz w:val="24"/>
          <w:szCs w:val="24"/>
        </w:rPr>
        <w:t xml:space="preserve">  sur</w:t>
      </w:r>
      <w:proofErr w:type="gramEnd"/>
      <w:r>
        <w:rPr>
          <w:rFonts w:ascii="Times New Roman" w:eastAsia="Times New Roman" w:hAnsi="Times New Roman" w:cs="Times New Roman"/>
          <w:sz w:val="24"/>
          <w:szCs w:val="24"/>
        </w:rPr>
        <w:t xml:space="preserve"> mon ordinateur (OS </w:t>
      </w:r>
      <w:proofErr w:type="spellStart"/>
      <w:r>
        <w:rPr>
          <w:rFonts w:ascii="Times New Roman" w:eastAsia="Times New Roman" w:hAnsi="Times New Roman" w:cs="Times New Roman"/>
          <w:sz w:val="24"/>
          <w:szCs w:val="24"/>
        </w:rPr>
        <w:t>windows</w:t>
      </w:r>
      <w:proofErr w:type="spellEnd"/>
      <w:r>
        <w:rPr>
          <w:rFonts w:ascii="Times New Roman" w:eastAsia="Times New Roman" w:hAnsi="Times New Roman" w:cs="Times New Roman"/>
          <w:sz w:val="24"/>
          <w:szCs w:val="24"/>
        </w:rPr>
        <w:t xml:space="preserve">). Il fonctionnait alors sur mon PC mais plus sur le sien. C’est alors que nous avons compris que le </w:t>
      </w:r>
      <w:proofErr w:type="spellStart"/>
      <w:r>
        <w:rPr>
          <w:rFonts w:ascii="Times New Roman" w:eastAsia="Times New Roman" w:hAnsi="Times New Roman" w:cs="Times New Roman"/>
          <w:sz w:val="24"/>
          <w:szCs w:val="24"/>
        </w:rPr>
        <w:t>timer</w:t>
      </w:r>
      <w:proofErr w:type="spellEnd"/>
      <w:r>
        <w:rPr>
          <w:rFonts w:ascii="Times New Roman" w:eastAsia="Times New Roman" w:hAnsi="Times New Roman" w:cs="Times New Roman"/>
          <w:sz w:val="24"/>
          <w:szCs w:val="24"/>
        </w:rPr>
        <w:t xml:space="preserve"> dépendait de l’OS et avons donc conservé chacun le nôtre en tant que solution temporaire.</w:t>
      </w:r>
    </w:p>
    <w:p w14:paraId="4F7BEE46" w14:textId="77777777" w:rsidR="00E521FE" w:rsidRDefault="002A4D3C">
      <w:pPr>
        <w:ind w:left="0"/>
      </w:pPr>
      <w:r>
        <w:rPr>
          <w:rFonts w:ascii="Times New Roman" w:eastAsia="Times New Roman" w:hAnsi="Times New Roman" w:cs="Times New Roman"/>
          <w:sz w:val="24"/>
          <w:szCs w:val="24"/>
        </w:rPr>
        <w:t xml:space="preserve">Par la suite, nous avons cherché une autre solution, aidé par </w:t>
      </w:r>
      <w:proofErr w:type="gramStart"/>
      <w:r>
        <w:rPr>
          <w:rFonts w:ascii="Times New Roman" w:eastAsia="Times New Roman" w:hAnsi="Times New Roman" w:cs="Times New Roman"/>
          <w:sz w:val="24"/>
          <w:szCs w:val="24"/>
        </w:rPr>
        <w:t>M.HILAIRE</w:t>
      </w:r>
      <w:proofErr w:type="gramEnd"/>
      <w:r>
        <w:rPr>
          <w:rFonts w:ascii="Times New Roman" w:eastAsia="Times New Roman" w:hAnsi="Times New Roman" w:cs="Times New Roman"/>
          <w:sz w:val="24"/>
          <w:szCs w:val="24"/>
        </w:rPr>
        <w:t xml:space="preserve">. Nous avons pu trouver le problème généré par les deux OS et refaire un </w:t>
      </w:r>
      <w:proofErr w:type="spellStart"/>
      <w:r>
        <w:rPr>
          <w:rFonts w:ascii="Times New Roman" w:eastAsia="Times New Roman" w:hAnsi="Times New Roman" w:cs="Times New Roman"/>
          <w:sz w:val="24"/>
          <w:szCs w:val="24"/>
        </w:rPr>
        <w:t>timer</w:t>
      </w:r>
      <w:proofErr w:type="spellEnd"/>
      <w:r>
        <w:rPr>
          <w:rFonts w:ascii="Times New Roman" w:eastAsia="Times New Roman" w:hAnsi="Times New Roman" w:cs="Times New Roman"/>
          <w:sz w:val="24"/>
          <w:szCs w:val="24"/>
        </w:rPr>
        <w:t xml:space="preserve"> commun.</w:t>
      </w:r>
    </w:p>
    <w:p w14:paraId="6070D74F" w14:textId="77777777" w:rsidR="00E521FE" w:rsidRDefault="00E521FE">
      <w:pPr>
        <w:ind w:left="0"/>
      </w:pPr>
    </w:p>
    <w:p w14:paraId="6400D068" w14:textId="77777777" w:rsidR="00E521FE" w:rsidRDefault="002A4D3C">
      <w:pPr>
        <w:numPr>
          <w:ilvl w:val="0"/>
          <w:numId w:val="3"/>
        </w:numPr>
        <w:rPr>
          <w:b/>
          <w:sz w:val="26"/>
          <w:szCs w:val="26"/>
        </w:rPr>
      </w:pPr>
      <w:r>
        <w:rPr>
          <w:b/>
          <w:sz w:val="26"/>
          <w:szCs w:val="26"/>
        </w:rPr>
        <w:t>Les scores</w:t>
      </w:r>
    </w:p>
    <w:p w14:paraId="0E481667" w14:textId="77777777" w:rsidR="00E521FE" w:rsidRDefault="002A4D3C">
      <w:pPr>
        <w:ind w:left="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Après avoir saisi le mot, avoir contrôlé sa présence et son existence, nous avons procédé au calcul du score.</w:t>
      </w:r>
    </w:p>
    <w:p w14:paraId="7E90211D" w14:textId="77777777" w:rsidR="00E521FE" w:rsidRDefault="002A4D3C">
      <w:pPr>
        <w:ind w:left="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Afin de calculer le score, nous avons suivi la formule donnée dans le sujet. Nous avons choisi de faire le calcul en 1 bloc à part et à la fin de la partie afin de ne pas avoir le score au milieu du code et risqué d’avoir une erreur lors du calcul.</w:t>
      </w:r>
    </w:p>
    <w:p w14:paraId="7A536279" w14:textId="77777777" w:rsidR="00E521FE" w:rsidRDefault="002A4D3C">
      <w:pPr>
        <w:ind w:left="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Le score est calculé une fois tous les mots trouvés grâce au parcours du tableau dans lequel on stock les mots trouvés par le joueur.</w:t>
      </w:r>
    </w:p>
    <w:p w14:paraId="6BF5AF6B" w14:textId="77777777" w:rsidR="00E521FE" w:rsidRDefault="002A4D3C">
      <w:pPr>
        <w:ind w:left="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Une fois le score calculé, nous demandons au joueur son pseudo. Une fois acquis, nous le stockons dans un fichier contenant les scores. Lorsque nous le stockons, nous y associons le temps et les dimensions de la grille.</w:t>
      </w:r>
    </w:p>
    <w:p w14:paraId="4B5798A0" w14:textId="77777777" w:rsidR="00E521FE" w:rsidRDefault="002A4D3C">
      <w:pPr>
        <w:ind w:left="0"/>
        <w:jc w:val="center"/>
      </w:pPr>
      <w:r>
        <w:rPr>
          <w:noProof/>
        </w:rPr>
        <w:drawing>
          <wp:inline distT="114300" distB="114300" distL="114300" distR="114300" wp14:anchorId="654E1995" wp14:editId="0038619E">
            <wp:extent cx="4191000" cy="171450"/>
            <wp:effectExtent l="0" t="0" r="0" b="0"/>
            <wp:docPr id="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3"/>
                    <a:srcRect/>
                    <a:stretch>
                      <a:fillRect/>
                    </a:stretch>
                  </pic:blipFill>
                  <pic:spPr>
                    <a:xfrm>
                      <a:off x="0" y="0"/>
                      <a:ext cx="4191000" cy="171450"/>
                    </a:xfrm>
                    <a:prstGeom prst="rect">
                      <a:avLst/>
                    </a:prstGeom>
                    <a:ln/>
                  </pic:spPr>
                </pic:pic>
              </a:graphicData>
            </a:graphic>
          </wp:inline>
        </w:drawing>
      </w:r>
    </w:p>
    <w:p w14:paraId="7A871C98" w14:textId="77777777" w:rsidR="00E521FE" w:rsidRDefault="002A4D3C">
      <w:pPr>
        <w:spacing w:before="0"/>
        <w:ind w:left="0"/>
        <w:jc w:val="center"/>
        <w:rPr>
          <w:rFonts w:ascii="Verdana" w:eastAsia="Verdana" w:hAnsi="Verdana" w:cs="Verdana"/>
          <w:i/>
          <w:color w:val="666666"/>
          <w:sz w:val="14"/>
          <w:szCs w:val="14"/>
        </w:rPr>
      </w:pPr>
      <w:r>
        <w:rPr>
          <w:rFonts w:ascii="Verdana" w:eastAsia="Verdana" w:hAnsi="Verdana" w:cs="Verdana"/>
          <w:i/>
          <w:color w:val="666666"/>
          <w:sz w:val="14"/>
          <w:szCs w:val="14"/>
        </w:rPr>
        <w:t>Image 9 : Illustration du stockage d’un score dans le fichier des scores</w:t>
      </w:r>
    </w:p>
    <w:p w14:paraId="2C60F7B2" w14:textId="77777777" w:rsidR="00E521FE" w:rsidRDefault="002A4D3C">
      <w:pPr>
        <w:ind w:left="0"/>
      </w:pPr>
      <w:r>
        <w:rPr>
          <w:rFonts w:ascii="Times New Roman" w:eastAsia="Times New Roman" w:hAnsi="Times New Roman" w:cs="Times New Roman"/>
          <w:sz w:val="24"/>
          <w:szCs w:val="24"/>
        </w:rPr>
        <w:t>Nous réalisons ensuite le tri du fichier à l’aide d’un algorithme de tri à bulle et d’un tableau temporaire pour simplifier la manipulation.</w:t>
      </w:r>
    </w:p>
    <w:p w14:paraId="1F0B2089" w14:textId="77777777" w:rsidR="00E521FE" w:rsidRDefault="00E521FE">
      <w:pPr>
        <w:ind w:left="0"/>
        <w:jc w:val="center"/>
      </w:pPr>
    </w:p>
    <w:p w14:paraId="08EBFC71" w14:textId="77777777" w:rsidR="00E521FE" w:rsidRDefault="002A4D3C">
      <w:pPr>
        <w:numPr>
          <w:ilvl w:val="0"/>
          <w:numId w:val="3"/>
        </w:numPr>
        <w:rPr>
          <w:b/>
          <w:sz w:val="26"/>
          <w:szCs w:val="26"/>
        </w:rPr>
      </w:pPr>
      <w:r>
        <w:rPr>
          <w:b/>
          <w:sz w:val="26"/>
          <w:szCs w:val="26"/>
        </w:rPr>
        <w:t>Menu des scores</w:t>
      </w:r>
    </w:p>
    <w:p w14:paraId="60403844" w14:textId="77777777" w:rsidR="00E521FE" w:rsidRDefault="002A4D3C">
      <w:pPr>
        <w:ind w:left="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Pour le menu des scores, nous avons une fois de plus suivi les indications du sujet. </w:t>
      </w:r>
    </w:p>
    <w:p w14:paraId="1ABB71E8" w14:textId="77777777" w:rsidR="00E521FE" w:rsidRDefault="002A4D3C">
      <w:pPr>
        <w:ind w:left="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Le menu des scores permet à l’utilisateur de pouvoir rechercher les meilleurs scores par grille ou bien par pseudo. Nous avons donc créé 2 fonctions, une par cas.</w:t>
      </w:r>
    </w:p>
    <w:p w14:paraId="240D85A8" w14:textId="77777777" w:rsidR="00E521FE" w:rsidRDefault="002A4D3C">
      <w:pPr>
        <w:ind w:left="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Pour la recherche par pseudo, nous réalisons un parcours de la ligne jusqu’à trouver le pseudo recherché. Si tel est le cas, nous affichons alors la ligne.</w:t>
      </w:r>
    </w:p>
    <w:p w14:paraId="35CD5699" w14:textId="77777777" w:rsidR="00E521FE" w:rsidRDefault="002A4D3C">
      <w:pPr>
        <w:ind w:left="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Pour la recherche par grille, connaissant la position du caractère relatif à la dimension de la grille utilisée pour réaliser le score, nous récupérons ce caractère puis le comparons à la dimension recherchée. Si elles concordent, nous affichons la ligne.</w:t>
      </w:r>
    </w:p>
    <w:p w14:paraId="217FF9E2" w14:textId="77777777" w:rsidR="00E521FE" w:rsidRDefault="00E521FE">
      <w:pPr>
        <w:ind w:left="0"/>
        <w:rPr>
          <w:rFonts w:ascii="Times New Roman" w:eastAsia="Times New Roman" w:hAnsi="Times New Roman" w:cs="Times New Roman"/>
          <w:sz w:val="24"/>
          <w:szCs w:val="24"/>
        </w:rPr>
      </w:pPr>
    </w:p>
    <w:p w14:paraId="45A225D3" w14:textId="77777777" w:rsidR="00E521FE" w:rsidRDefault="002A4D3C">
      <w:pPr>
        <w:pStyle w:val="Heading1"/>
        <w:widowControl w:val="0"/>
        <w:spacing w:before="480"/>
        <w:ind w:left="0"/>
        <w:jc w:val="both"/>
      </w:pPr>
      <w:bookmarkStart w:id="11" w:name="_chou9188p6co" w:colFirst="0" w:colLast="0"/>
      <w:bookmarkEnd w:id="11"/>
      <w:r>
        <w:rPr>
          <w:sz w:val="30"/>
          <w:szCs w:val="30"/>
        </w:rPr>
        <w:lastRenderedPageBreak/>
        <w:t>Résultat final</w:t>
      </w:r>
    </w:p>
    <w:p w14:paraId="7891D781" w14:textId="77777777" w:rsidR="00E521FE" w:rsidRDefault="002A4D3C">
      <w:pPr>
        <w:widowControl w:val="0"/>
        <w:ind w:left="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Notre projet est terminé et fonctionnel. Cependant, il reste des parties du code dont on peut encore parler. En effet, certaines parties telles que la génération de la grille ne semblent pas optimisées dans la façon dont nous avons procédé. De plus, nous ne sommes probablement pas passé par les méthodes les plus simples afin de réaliser le jeu.</w:t>
      </w:r>
    </w:p>
    <w:p w14:paraId="0E05777D" w14:textId="77777777" w:rsidR="00E521FE" w:rsidRDefault="002A4D3C">
      <w:pPr>
        <w:widowControl w:val="0"/>
        <w:ind w:left="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Nous sommes cependant très </w:t>
      </w:r>
      <w:proofErr w:type="gramStart"/>
      <w:r>
        <w:rPr>
          <w:rFonts w:ascii="Times New Roman" w:eastAsia="Times New Roman" w:hAnsi="Times New Roman" w:cs="Times New Roman"/>
          <w:sz w:val="24"/>
          <w:szCs w:val="24"/>
        </w:rPr>
        <w:t>content</w:t>
      </w:r>
      <w:proofErr w:type="gramEnd"/>
      <w:r>
        <w:rPr>
          <w:rFonts w:ascii="Times New Roman" w:eastAsia="Times New Roman" w:hAnsi="Times New Roman" w:cs="Times New Roman"/>
          <w:sz w:val="24"/>
          <w:szCs w:val="24"/>
        </w:rPr>
        <w:t xml:space="preserve"> de ce que nous avons fait et nous avons pu apprendre comment gérer un projet, se répartir le travail ou encore, comment développer un mini jeu. Ce fut donc une expérience très intéressante.</w:t>
      </w:r>
    </w:p>
    <w:p w14:paraId="02C5A133" w14:textId="77777777" w:rsidR="00E521FE" w:rsidRDefault="002A4D3C">
      <w:pPr>
        <w:pStyle w:val="Heading1"/>
        <w:widowControl w:val="0"/>
        <w:spacing w:before="480"/>
        <w:ind w:left="0"/>
        <w:jc w:val="both"/>
        <w:rPr>
          <w:rFonts w:ascii="Oswald" w:eastAsia="Oswald" w:hAnsi="Oswald" w:cs="Oswald"/>
          <w:b w:val="0"/>
          <w:color w:val="B45F06"/>
        </w:rPr>
      </w:pPr>
      <w:bookmarkStart w:id="12" w:name="_upsdn5xevax7" w:colFirst="0" w:colLast="0"/>
      <w:bookmarkEnd w:id="12"/>
      <w:r>
        <w:rPr>
          <w:sz w:val="30"/>
          <w:szCs w:val="30"/>
        </w:rPr>
        <w:t>RÉFÉRENCES</w:t>
      </w:r>
    </w:p>
    <w:p w14:paraId="72C5CA23" w14:textId="77777777" w:rsidR="00E521FE" w:rsidRDefault="002A4D3C">
      <w:pPr>
        <w:widowControl w:val="0"/>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 site : Open </w:t>
      </w:r>
      <w:proofErr w:type="spellStart"/>
      <w:r>
        <w:rPr>
          <w:rFonts w:ascii="Times New Roman" w:eastAsia="Times New Roman" w:hAnsi="Times New Roman" w:cs="Times New Roman"/>
          <w:sz w:val="24"/>
          <w:szCs w:val="24"/>
        </w:rPr>
        <w:t>Classroom</w:t>
      </w:r>
      <w:proofErr w:type="spellEnd"/>
    </w:p>
    <w:p w14:paraId="28E88BCB" w14:textId="77777777" w:rsidR="00E521FE" w:rsidRDefault="00E521FE">
      <w:pPr>
        <w:widowControl w:val="0"/>
        <w:ind w:left="0"/>
        <w:jc w:val="both"/>
        <w:rPr>
          <w:rFonts w:ascii="Times New Roman" w:eastAsia="Times New Roman" w:hAnsi="Times New Roman" w:cs="Times New Roman"/>
          <w:sz w:val="24"/>
          <w:szCs w:val="24"/>
        </w:rPr>
      </w:pPr>
    </w:p>
    <w:p w14:paraId="7C47A483" w14:textId="77777777" w:rsidR="00E521FE" w:rsidRDefault="00E521FE">
      <w:pPr>
        <w:pStyle w:val="Title"/>
        <w:widowControl w:val="0"/>
        <w:spacing w:before="480"/>
        <w:ind w:firstLine="0"/>
        <w:jc w:val="both"/>
      </w:pPr>
      <w:bookmarkStart w:id="13" w:name="_khx8y34huzot" w:colFirst="0" w:colLast="0"/>
      <w:bookmarkEnd w:id="13"/>
    </w:p>
    <w:p w14:paraId="637F3784" w14:textId="77777777" w:rsidR="00E521FE" w:rsidRDefault="00E521FE">
      <w:pPr>
        <w:pStyle w:val="Title"/>
        <w:widowControl w:val="0"/>
        <w:spacing w:before="480"/>
        <w:ind w:firstLine="0"/>
        <w:jc w:val="both"/>
      </w:pPr>
      <w:bookmarkStart w:id="14" w:name="_uvbvz6c46zxl" w:colFirst="0" w:colLast="0"/>
      <w:bookmarkEnd w:id="14"/>
    </w:p>
    <w:p w14:paraId="22819B98" w14:textId="77777777" w:rsidR="00E521FE" w:rsidRDefault="00E521FE">
      <w:pPr>
        <w:pStyle w:val="Title"/>
        <w:widowControl w:val="0"/>
        <w:spacing w:before="480"/>
        <w:ind w:firstLine="0"/>
        <w:jc w:val="both"/>
      </w:pPr>
      <w:bookmarkStart w:id="15" w:name="_p1zwt7p2g7q3" w:colFirst="0" w:colLast="0"/>
      <w:bookmarkEnd w:id="15"/>
    </w:p>
    <w:p w14:paraId="613AEB7C" w14:textId="77777777" w:rsidR="00E521FE" w:rsidRDefault="00E521FE">
      <w:pPr>
        <w:pStyle w:val="Title"/>
        <w:widowControl w:val="0"/>
        <w:spacing w:before="480"/>
        <w:ind w:firstLine="0"/>
        <w:jc w:val="both"/>
      </w:pPr>
      <w:bookmarkStart w:id="16" w:name="_acy9ntdqwm0i" w:colFirst="0" w:colLast="0"/>
      <w:bookmarkEnd w:id="16"/>
    </w:p>
    <w:p w14:paraId="2C68E903" w14:textId="77777777" w:rsidR="00E521FE" w:rsidRDefault="00E521FE">
      <w:pPr>
        <w:pStyle w:val="Title"/>
        <w:widowControl w:val="0"/>
        <w:spacing w:before="480"/>
        <w:ind w:firstLine="0"/>
        <w:jc w:val="both"/>
      </w:pPr>
      <w:bookmarkStart w:id="17" w:name="_rb5sfsrc71bx" w:colFirst="0" w:colLast="0"/>
      <w:bookmarkEnd w:id="17"/>
    </w:p>
    <w:p w14:paraId="4FBFE052" w14:textId="77777777" w:rsidR="00E521FE" w:rsidRDefault="002A4D3C">
      <w:pPr>
        <w:pStyle w:val="Title"/>
        <w:widowControl w:val="0"/>
        <w:spacing w:before="480"/>
        <w:ind w:firstLine="0"/>
        <w:jc w:val="both"/>
      </w:pPr>
      <w:bookmarkStart w:id="18" w:name="_iy635bmn34nj" w:colFirst="0" w:colLast="0"/>
      <w:bookmarkEnd w:id="18"/>
      <w:r>
        <w:t>CONSIGNES</w:t>
      </w:r>
    </w:p>
    <w:p w14:paraId="0F0D8787" w14:textId="77777777" w:rsidR="00E521FE" w:rsidRDefault="00E521FE">
      <w:pPr>
        <w:widowControl w:val="0"/>
        <w:ind w:left="0"/>
        <w:jc w:val="both"/>
        <w:rPr>
          <w:rFonts w:ascii="Times New Roman" w:eastAsia="Times New Roman" w:hAnsi="Times New Roman" w:cs="Times New Roman"/>
          <w:sz w:val="24"/>
          <w:szCs w:val="24"/>
        </w:rPr>
      </w:pPr>
    </w:p>
    <w:p w14:paraId="15150270" w14:textId="77777777" w:rsidR="00E521FE" w:rsidRDefault="002A4D3C">
      <w:pPr>
        <w:widowControl w:val="0"/>
        <w:ind w:left="0"/>
        <w:jc w:val="both"/>
        <w:rPr>
          <w:rFonts w:ascii="Roboto" w:eastAsia="Roboto" w:hAnsi="Roboto" w:cs="Roboto"/>
          <w:color w:val="1D2125"/>
          <w:sz w:val="23"/>
          <w:szCs w:val="23"/>
          <w:highlight w:val="white"/>
        </w:rPr>
      </w:pPr>
      <w:r>
        <w:rPr>
          <w:rFonts w:ascii="Roboto" w:eastAsia="Roboto" w:hAnsi="Roboto" w:cs="Roboto"/>
          <w:color w:val="1D2125"/>
          <w:sz w:val="23"/>
          <w:szCs w:val="23"/>
          <w:highlight w:val="white"/>
        </w:rPr>
        <w:t>- Page de garde, avec la liste des membres du projet et le sujet choisi</w:t>
      </w:r>
    </w:p>
    <w:p w14:paraId="620B4599" w14:textId="77777777" w:rsidR="00E521FE" w:rsidRDefault="002A4D3C">
      <w:pPr>
        <w:widowControl w:val="0"/>
        <w:ind w:left="0"/>
        <w:jc w:val="both"/>
        <w:rPr>
          <w:rFonts w:ascii="Roboto" w:eastAsia="Roboto" w:hAnsi="Roboto" w:cs="Roboto"/>
          <w:color w:val="1D2125"/>
          <w:sz w:val="23"/>
          <w:szCs w:val="23"/>
          <w:highlight w:val="white"/>
        </w:rPr>
      </w:pPr>
      <w:r>
        <w:rPr>
          <w:rFonts w:ascii="Roboto" w:eastAsia="Roboto" w:hAnsi="Roboto" w:cs="Roboto"/>
          <w:color w:val="1D2125"/>
          <w:sz w:val="23"/>
          <w:szCs w:val="23"/>
          <w:highlight w:val="white"/>
        </w:rPr>
        <w:t xml:space="preserve">- Introduction brève (moins de 0.5 pages) dans laquelle vous reformulez les objectifs du </w:t>
      </w:r>
      <w:r>
        <w:rPr>
          <w:rFonts w:ascii="Roboto" w:eastAsia="Roboto" w:hAnsi="Roboto" w:cs="Roboto"/>
          <w:color w:val="1D2125"/>
          <w:sz w:val="23"/>
          <w:szCs w:val="23"/>
          <w:highlight w:val="white"/>
        </w:rPr>
        <w:lastRenderedPageBreak/>
        <w:t>projet, et annoncez la structure de votre rapport</w:t>
      </w:r>
    </w:p>
    <w:p w14:paraId="6579E049" w14:textId="77777777" w:rsidR="00E521FE" w:rsidRDefault="002A4D3C">
      <w:pPr>
        <w:widowControl w:val="0"/>
        <w:ind w:left="0"/>
        <w:jc w:val="both"/>
        <w:rPr>
          <w:rFonts w:ascii="Roboto" w:eastAsia="Roboto" w:hAnsi="Roboto" w:cs="Roboto"/>
          <w:color w:val="1D2125"/>
          <w:sz w:val="23"/>
          <w:szCs w:val="23"/>
          <w:highlight w:val="white"/>
        </w:rPr>
      </w:pPr>
      <w:r>
        <w:rPr>
          <w:rFonts w:ascii="Roboto" w:eastAsia="Roboto" w:hAnsi="Roboto" w:cs="Roboto"/>
          <w:color w:val="1D2125"/>
          <w:sz w:val="23"/>
          <w:szCs w:val="23"/>
          <w:highlight w:val="white"/>
        </w:rPr>
        <w:t>- Sommaire (automatique)</w:t>
      </w:r>
    </w:p>
    <w:p w14:paraId="0F9E4B55" w14:textId="77777777" w:rsidR="00E521FE" w:rsidRDefault="002A4D3C">
      <w:pPr>
        <w:widowControl w:val="0"/>
        <w:ind w:left="0"/>
        <w:jc w:val="both"/>
        <w:rPr>
          <w:rFonts w:ascii="Roboto" w:eastAsia="Roboto" w:hAnsi="Roboto" w:cs="Roboto"/>
          <w:color w:val="1D2125"/>
          <w:sz w:val="23"/>
          <w:szCs w:val="23"/>
          <w:highlight w:val="white"/>
        </w:rPr>
      </w:pPr>
      <w:r>
        <w:rPr>
          <w:rFonts w:ascii="Roboto" w:eastAsia="Roboto" w:hAnsi="Roboto" w:cs="Roboto"/>
          <w:color w:val="1D2125"/>
          <w:sz w:val="23"/>
          <w:szCs w:val="23"/>
          <w:highlight w:val="white"/>
        </w:rPr>
        <w:t xml:space="preserve">- Présentation générale de la structure de votre code : décomposition en différents modules, si des dépendances </w:t>
      </w:r>
      <w:proofErr w:type="spellStart"/>
      <w:r>
        <w:rPr>
          <w:rFonts w:ascii="Roboto" w:eastAsia="Roboto" w:hAnsi="Roboto" w:cs="Roboto"/>
          <w:color w:val="1D2125"/>
          <w:sz w:val="23"/>
          <w:szCs w:val="23"/>
          <w:highlight w:val="white"/>
        </w:rPr>
        <w:t>inter-modules</w:t>
      </w:r>
      <w:proofErr w:type="spellEnd"/>
      <w:r>
        <w:rPr>
          <w:rFonts w:ascii="Roboto" w:eastAsia="Roboto" w:hAnsi="Roboto" w:cs="Roboto"/>
          <w:color w:val="1D2125"/>
          <w:sz w:val="23"/>
          <w:szCs w:val="23"/>
          <w:highlight w:val="white"/>
        </w:rPr>
        <w:t xml:space="preserve"> sont présentes il faut les détailler (par un schéma éventuellement), description brève des fonctionnalités de chacun des modules</w:t>
      </w:r>
    </w:p>
    <w:p w14:paraId="46BCA431" w14:textId="77777777" w:rsidR="00E521FE" w:rsidRDefault="002A4D3C">
      <w:pPr>
        <w:widowControl w:val="0"/>
        <w:ind w:left="0"/>
        <w:jc w:val="both"/>
        <w:rPr>
          <w:rFonts w:ascii="Roboto" w:eastAsia="Roboto" w:hAnsi="Roboto" w:cs="Roboto"/>
          <w:color w:val="1D2125"/>
          <w:sz w:val="23"/>
          <w:szCs w:val="23"/>
          <w:highlight w:val="white"/>
        </w:rPr>
      </w:pPr>
      <w:r>
        <w:rPr>
          <w:rFonts w:ascii="Roboto" w:eastAsia="Roboto" w:hAnsi="Roboto" w:cs="Roboto"/>
          <w:color w:val="1D2125"/>
          <w:sz w:val="23"/>
          <w:szCs w:val="23"/>
          <w:highlight w:val="white"/>
        </w:rPr>
        <w:t>- Présentation des fonctionnalités effectivement implémentées : présentation du menu général, présentation de l'écran de configuration du jeu, présentation du jeu, présentation de la sauvegarde, etc. N'hésitez pas pour chaque grande fonctionnalité à illustrer avec une capture d'écran (proprement commentée) ; si des difficultés ou des détails d'implémentation pertinents concernent cette fonctionnalité, vous pouvez les détailler.</w:t>
      </w:r>
    </w:p>
    <w:p w14:paraId="4DF3BB00" w14:textId="77777777" w:rsidR="00E521FE" w:rsidRDefault="002A4D3C">
      <w:pPr>
        <w:widowControl w:val="0"/>
        <w:ind w:left="0"/>
        <w:jc w:val="both"/>
        <w:rPr>
          <w:rFonts w:ascii="Roboto" w:eastAsia="Roboto" w:hAnsi="Roboto" w:cs="Roboto"/>
          <w:color w:val="1D2125"/>
          <w:sz w:val="23"/>
          <w:szCs w:val="23"/>
          <w:highlight w:val="white"/>
        </w:rPr>
      </w:pPr>
      <w:r>
        <w:rPr>
          <w:rFonts w:ascii="Roboto" w:eastAsia="Roboto" w:hAnsi="Roboto" w:cs="Roboto"/>
          <w:color w:val="1D2125"/>
          <w:sz w:val="23"/>
          <w:szCs w:val="23"/>
          <w:highlight w:val="white"/>
        </w:rPr>
        <w:t>- Conclusion : faites le bilan de ce qui a été effectivement implémenté (vous pouvez même faire une checklist), et ce qui aurait pu être implémenté. Ensuite, vous pouvez par exemple ouvrir la conclusion sur une prise de recul dans laquelle vous critiquez les choix réalisés dans la conception du projet, et indiquer quelles modifications vous feriez si vous deviez refaire ce projet.</w:t>
      </w:r>
    </w:p>
    <w:p w14:paraId="1A59C89E" w14:textId="77777777" w:rsidR="00E521FE" w:rsidRDefault="00E521FE">
      <w:pPr>
        <w:widowControl w:val="0"/>
        <w:ind w:left="0"/>
        <w:jc w:val="both"/>
        <w:rPr>
          <w:rFonts w:ascii="Times New Roman" w:eastAsia="Times New Roman" w:hAnsi="Times New Roman" w:cs="Times New Roman"/>
          <w:sz w:val="24"/>
          <w:szCs w:val="24"/>
        </w:rPr>
      </w:pPr>
    </w:p>
    <w:p w14:paraId="0172122B" w14:textId="77777777" w:rsidR="00E521FE" w:rsidRDefault="002A4D3C">
      <w:pPr>
        <w:widowControl w:val="0"/>
        <w:ind w:left="0"/>
        <w:jc w:val="both"/>
        <w:rPr>
          <w:rFonts w:ascii="Roboto" w:eastAsia="Roboto" w:hAnsi="Roboto" w:cs="Roboto"/>
          <w:color w:val="1D2125"/>
          <w:sz w:val="23"/>
          <w:szCs w:val="23"/>
          <w:highlight w:val="white"/>
        </w:rPr>
      </w:pPr>
      <w:r>
        <w:rPr>
          <w:rFonts w:ascii="Roboto" w:eastAsia="Roboto" w:hAnsi="Roboto" w:cs="Roboto"/>
          <w:color w:val="1D2125"/>
          <w:sz w:val="23"/>
          <w:szCs w:val="23"/>
          <w:highlight w:val="white"/>
        </w:rPr>
        <w:t xml:space="preserve">Attention, ne mettez pas de capture d'écran du code, ne </w:t>
      </w:r>
      <w:proofErr w:type="spellStart"/>
      <w:r>
        <w:rPr>
          <w:rFonts w:ascii="Roboto" w:eastAsia="Roboto" w:hAnsi="Roboto" w:cs="Roboto"/>
          <w:color w:val="1D2125"/>
          <w:sz w:val="23"/>
          <w:szCs w:val="23"/>
          <w:highlight w:val="white"/>
        </w:rPr>
        <w:t>copiez-coller</w:t>
      </w:r>
      <w:proofErr w:type="spellEnd"/>
      <w:r>
        <w:rPr>
          <w:rFonts w:ascii="Roboto" w:eastAsia="Roboto" w:hAnsi="Roboto" w:cs="Roboto"/>
          <w:color w:val="1D2125"/>
          <w:sz w:val="23"/>
          <w:szCs w:val="23"/>
          <w:highlight w:val="white"/>
        </w:rPr>
        <w:t xml:space="preserve"> par votre code dans le rapport. Le code sera fourni à côté et nous le consulterons directement.</w:t>
      </w:r>
    </w:p>
    <w:p w14:paraId="102FBB04" w14:textId="77777777" w:rsidR="00E521FE" w:rsidRDefault="002A4D3C">
      <w:pPr>
        <w:widowControl w:val="0"/>
        <w:ind w:left="0"/>
        <w:jc w:val="both"/>
        <w:rPr>
          <w:rFonts w:ascii="Times New Roman" w:eastAsia="Times New Roman" w:hAnsi="Times New Roman" w:cs="Times New Roman"/>
          <w:sz w:val="24"/>
          <w:szCs w:val="24"/>
        </w:rPr>
      </w:pPr>
      <w:r>
        <w:rPr>
          <w:rFonts w:ascii="Roboto" w:eastAsia="Roboto" w:hAnsi="Roboto" w:cs="Roboto"/>
          <w:color w:val="1D2125"/>
          <w:sz w:val="23"/>
          <w:szCs w:val="23"/>
          <w:highlight w:val="white"/>
        </w:rPr>
        <w:t>Bien entendu, le code devra être correctement commenté et documenté.</w:t>
      </w:r>
    </w:p>
    <w:sectPr w:rsidR="00E521FE">
      <w:headerReference w:type="default" r:id="rId14"/>
      <w:footerReference w:type="default" r:id="rId15"/>
      <w:headerReference w:type="first" r:id="rId16"/>
      <w:footerReference w:type="first" r:id="rId17"/>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E61983" w14:textId="77777777" w:rsidR="002A4D3C" w:rsidRDefault="002A4D3C">
      <w:pPr>
        <w:spacing w:before="0" w:line="240" w:lineRule="auto"/>
      </w:pPr>
      <w:r>
        <w:separator/>
      </w:r>
    </w:p>
  </w:endnote>
  <w:endnote w:type="continuationSeparator" w:id="0">
    <w:p w14:paraId="7E658187" w14:textId="77777777" w:rsidR="002A4D3C" w:rsidRDefault="002A4D3C">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Trebuchet MS">
    <w:panose1 w:val="020B0603020202020204"/>
    <w:charset w:val="00"/>
    <w:family w:val="swiss"/>
    <w:pitch w:val="variable"/>
    <w:sig w:usb0="00000287" w:usb1="00000000" w:usb2="00000000" w:usb3="00000000" w:csb0="0000009F" w:csb1="00000000"/>
  </w:font>
  <w:font w:name="Economica">
    <w:altName w:val="Calibri"/>
    <w:panose1 w:val="020B0604020202020204"/>
    <w:charset w:val="00"/>
    <w:family w:val="auto"/>
    <w:pitch w:val="default"/>
  </w:font>
  <w:font w:name="Droid Serif">
    <w:altName w:val="Calibri"/>
    <w:panose1 w:val="020B0604020202020204"/>
    <w:charset w:val="00"/>
    <w:family w:val="auto"/>
    <w:pitch w:val="default"/>
  </w:font>
  <w:font w:name="Verdana">
    <w:panose1 w:val="020B0604030504040204"/>
    <w:charset w:val="00"/>
    <w:family w:val="swiss"/>
    <w:pitch w:val="variable"/>
    <w:sig w:usb0="A10006FF" w:usb1="4000205B" w:usb2="00000010" w:usb3="00000000" w:csb0="0000019F" w:csb1="00000000"/>
  </w:font>
  <w:font w:name="Oswald">
    <w:panose1 w:val="00000500000000000000"/>
    <w:charset w:val="4D"/>
    <w:family w:val="auto"/>
    <w:pitch w:val="variable"/>
    <w:sig w:usb0="2000020F" w:usb1="00000000" w:usb2="00000000" w:usb3="00000000" w:csb0="00000197" w:csb1="00000000"/>
  </w:font>
  <w:font w:name="Roboto">
    <w:panose1 w:val="02000000000000000000"/>
    <w:charset w:val="00"/>
    <w:family w:val="auto"/>
    <w:pitch w:val="variable"/>
    <w:sig w:usb0="E00002FF" w:usb1="5000205B" w:usb2="0000002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294CCF" w14:textId="77777777" w:rsidR="00E521FE" w:rsidRDefault="002A4D3C">
    <w:pPr>
      <w:pBdr>
        <w:top w:val="nil"/>
        <w:left w:val="nil"/>
        <w:bottom w:val="nil"/>
        <w:right w:val="nil"/>
        <w:between w:val="nil"/>
      </w:pBdr>
      <w:spacing w:before="0" w:line="240" w:lineRule="auto"/>
      <w:rPr>
        <w:rFonts w:ascii="Economica" w:eastAsia="Economica" w:hAnsi="Economica" w:cs="Economica"/>
        <w:b/>
        <w:sz w:val="28"/>
        <w:szCs w:val="28"/>
      </w:rPr>
    </w:pPr>
    <w:r>
      <w:rPr>
        <w:noProof/>
      </w:rPr>
      <w:drawing>
        <wp:inline distT="114300" distB="114300" distL="114300" distR="114300" wp14:anchorId="323DBC73" wp14:editId="05735FD2">
          <wp:extent cx="5943600" cy="25400"/>
          <wp:effectExtent l="0" t="0" r="0" b="0"/>
          <wp:docPr id="2" name="image9.png" descr="ligne horizontale"/>
          <wp:cNvGraphicFramePr/>
          <a:graphic xmlns:a="http://schemas.openxmlformats.org/drawingml/2006/main">
            <a:graphicData uri="http://schemas.openxmlformats.org/drawingml/2006/picture">
              <pic:pic xmlns:pic="http://schemas.openxmlformats.org/drawingml/2006/picture">
                <pic:nvPicPr>
                  <pic:cNvPr id="0" name="image9.png" descr="ligne horizontale"/>
                  <pic:cNvPicPr preferRelativeResize="0"/>
                </pic:nvPicPr>
                <pic:blipFill>
                  <a:blip r:embed="rId1"/>
                  <a:srcRect/>
                  <a:stretch>
                    <a:fillRect/>
                  </a:stretch>
                </pic:blipFill>
                <pic:spPr>
                  <a:xfrm>
                    <a:off x="0" y="0"/>
                    <a:ext cx="5943600" cy="25400"/>
                  </a:xfrm>
                  <a:prstGeom prst="rect">
                    <a:avLst/>
                  </a:prstGeom>
                  <a:ln/>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2DEC45" w14:textId="77777777" w:rsidR="00E521FE" w:rsidRDefault="002A4D3C">
    <w:pPr>
      <w:pBdr>
        <w:top w:val="nil"/>
        <w:left w:val="nil"/>
        <w:bottom w:val="nil"/>
        <w:right w:val="nil"/>
        <w:between w:val="nil"/>
      </w:pBdr>
      <w:spacing w:before="0"/>
    </w:pPr>
    <w:r>
      <w:rPr>
        <w:noProof/>
      </w:rPr>
      <w:drawing>
        <wp:inline distT="114300" distB="114300" distL="114300" distR="114300" wp14:anchorId="362FBF2D" wp14:editId="60C5EA8D">
          <wp:extent cx="5943600" cy="25400"/>
          <wp:effectExtent l="0" t="0" r="0" b="0"/>
          <wp:docPr id="9" name="image15.png" descr="ligne horizontale"/>
          <wp:cNvGraphicFramePr/>
          <a:graphic xmlns:a="http://schemas.openxmlformats.org/drawingml/2006/main">
            <a:graphicData uri="http://schemas.openxmlformats.org/drawingml/2006/picture">
              <pic:pic xmlns:pic="http://schemas.openxmlformats.org/drawingml/2006/picture">
                <pic:nvPicPr>
                  <pic:cNvPr id="0" name="image15.png" descr="ligne horizontale"/>
                  <pic:cNvPicPr preferRelativeResize="0"/>
                </pic:nvPicPr>
                <pic:blipFill>
                  <a:blip r:embed="rId1"/>
                  <a:srcRect/>
                  <a:stretch>
                    <a:fillRect/>
                  </a:stretch>
                </pic:blipFill>
                <pic:spPr>
                  <a:xfrm>
                    <a:off x="0" y="0"/>
                    <a:ext cx="5943600" cy="25400"/>
                  </a:xfrm>
                  <a:prstGeom prst="rect">
                    <a:avLst/>
                  </a:prstGeom>
                  <a:ln/>
                </pic:spPr>
              </pic:pic>
            </a:graphicData>
          </a:graphic>
        </wp:inline>
      </w:drawing>
    </w:r>
  </w:p>
  <w:p w14:paraId="78CDEFE6" w14:textId="77777777" w:rsidR="00E521FE" w:rsidRDefault="002A4D3C">
    <w:pPr>
      <w:pStyle w:val="Heading1"/>
      <w:spacing w:before="120"/>
      <w:ind w:left="0"/>
      <w:jc w:val="right"/>
      <w:rPr>
        <w:b w:val="0"/>
        <w:sz w:val="24"/>
        <w:szCs w:val="24"/>
      </w:rPr>
    </w:pPr>
    <w:bookmarkStart w:id="20" w:name="_79c53r488vtk" w:colFirst="0" w:colLast="0"/>
    <w:bookmarkEnd w:id="20"/>
    <w:r>
      <w:rPr>
        <w:b w:val="0"/>
        <w:sz w:val="24"/>
        <w:szCs w:val="24"/>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D76DE6" w14:textId="77777777" w:rsidR="002A4D3C" w:rsidRDefault="002A4D3C">
      <w:pPr>
        <w:spacing w:before="0" w:line="240" w:lineRule="auto"/>
      </w:pPr>
      <w:r>
        <w:separator/>
      </w:r>
    </w:p>
  </w:footnote>
  <w:footnote w:type="continuationSeparator" w:id="0">
    <w:p w14:paraId="469D4827" w14:textId="77777777" w:rsidR="002A4D3C" w:rsidRDefault="002A4D3C">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9F19AC" w14:textId="77777777" w:rsidR="00E521FE" w:rsidRDefault="00E521FE">
    <w:pPr>
      <w:pStyle w:val="Subtitle"/>
      <w:pBdr>
        <w:top w:val="nil"/>
        <w:left w:val="nil"/>
        <w:bottom w:val="nil"/>
        <w:right w:val="nil"/>
        <w:between w:val="nil"/>
      </w:pBdr>
      <w:spacing w:before="600"/>
    </w:pPr>
    <w:bookmarkStart w:id="19" w:name="_leajue2ys1lr" w:colFirst="0" w:colLast="0"/>
    <w:bookmarkEnd w:id="19"/>
  </w:p>
  <w:p w14:paraId="32A8B4CD" w14:textId="4BBA860B" w:rsidR="00E521FE" w:rsidRDefault="005D46F5">
    <w:pPr>
      <w:pBdr>
        <w:top w:val="nil"/>
        <w:left w:val="nil"/>
        <w:bottom w:val="nil"/>
        <w:right w:val="nil"/>
        <w:between w:val="nil"/>
      </w:pBdr>
      <w:spacing w:before="0" w:line="240" w:lineRule="auto"/>
    </w:pPr>
    <w:r>
      <w:rPr>
        <w:noProof/>
      </w:rPr>
      <w:drawing>
        <wp:inline distT="114300" distB="114300" distL="114300" distR="114300" wp14:anchorId="51895127" wp14:editId="4D01738B">
          <wp:extent cx="5943600" cy="25400"/>
          <wp:effectExtent l="0" t="0" r="0" b="0"/>
          <wp:docPr id="15" name="image10.png" descr="ligne horizontale"/>
          <wp:cNvGraphicFramePr/>
          <a:graphic xmlns:a="http://schemas.openxmlformats.org/drawingml/2006/main">
            <a:graphicData uri="http://schemas.openxmlformats.org/drawingml/2006/picture">
              <pic:pic xmlns:pic="http://schemas.openxmlformats.org/drawingml/2006/picture">
                <pic:nvPicPr>
                  <pic:cNvPr id="0" name="image10.png" descr="ligne horizontale"/>
                  <pic:cNvPicPr preferRelativeResize="0"/>
                </pic:nvPicPr>
                <pic:blipFill>
                  <a:blip r:embed="rId1"/>
                  <a:srcRect/>
                  <a:stretch>
                    <a:fillRect/>
                  </a:stretch>
                </pic:blipFill>
                <pic:spPr>
                  <a:xfrm>
                    <a:off x="0" y="0"/>
                    <a:ext cx="5943600" cy="25400"/>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7ED8E0" w14:textId="77777777" w:rsidR="00E521FE" w:rsidRDefault="00E521FE">
    <w:pPr>
      <w:pBdr>
        <w:top w:val="nil"/>
        <w:left w:val="nil"/>
        <w:bottom w:val="nil"/>
        <w:right w:val="nil"/>
        <w:between w:val="nil"/>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F79AB"/>
    <w:multiLevelType w:val="multilevel"/>
    <w:tmpl w:val="AA920F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0D87101"/>
    <w:multiLevelType w:val="multilevel"/>
    <w:tmpl w:val="E80832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C4E007A"/>
    <w:multiLevelType w:val="multilevel"/>
    <w:tmpl w:val="E458A7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2C420CBB"/>
    <w:multiLevelType w:val="multilevel"/>
    <w:tmpl w:val="260CE6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6F363D67"/>
    <w:multiLevelType w:val="multilevel"/>
    <w:tmpl w:val="C100B9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21FE"/>
    <w:rsid w:val="00127030"/>
    <w:rsid w:val="00212945"/>
    <w:rsid w:val="00276D6A"/>
    <w:rsid w:val="002A4D3C"/>
    <w:rsid w:val="005D46F5"/>
    <w:rsid w:val="00E521FE"/>
    <w:rsid w:val="00F862D9"/>
  </w:rsids>
  <m:mathPr>
    <m:mathFont m:val="Cambria Math"/>
    <m:brkBin m:val="before"/>
    <m:brkBinSub m:val="--"/>
    <m:smallFrac m:val="0"/>
    <m:dispDef/>
    <m:lMargin m:val="0"/>
    <m:rMargin m:val="0"/>
    <m:defJc m:val="centerGroup"/>
    <m:wrapIndent m:val="1440"/>
    <m:intLim m:val="subSup"/>
    <m:naryLim m:val="undOvr"/>
  </m:mathPr>
  <w:themeFontLang w:val="en-FR"/>
  <w:clrSchemeMapping w:bg1="light1" w:t1="dark1" w:bg2="light2" w:t2="dark2" w:accent1="accent1" w:accent2="accent2" w:accent3="accent3" w:accent4="accent4" w:accent5="accent5" w:accent6="accent6" w:hyperlink="hyperlink" w:followedHyperlink="followedHyperlink"/>
  <w:decimalSymbol w:val=","/>
  <w:listSeparator w:val=","/>
  <w14:docId w14:val="7B0EBB36"/>
  <w15:docId w15:val="{BB3C9297-F32D-0646-B5C0-83FBC7A08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Open Sans" w:eastAsia="Open Sans" w:hAnsi="Open Sans" w:cs="Open Sans"/>
        <w:sz w:val="22"/>
        <w:szCs w:val="22"/>
        <w:lang w:val="fr" w:eastAsia="en-GB" w:bidi="ar-SA"/>
      </w:rPr>
    </w:rPrDefault>
    <w:pPrDefault>
      <w:pPr>
        <w:spacing w:before="200" w:line="360" w:lineRule="auto"/>
        <w:ind w:left="-15"/>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outlineLvl w:val="0"/>
    </w:pPr>
    <w:rPr>
      <w:b/>
      <w:sz w:val="32"/>
      <w:szCs w:val="32"/>
    </w:rPr>
  </w:style>
  <w:style w:type="paragraph" w:styleId="Heading2">
    <w:name w:val="heading 2"/>
    <w:basedOn w:val="Normal"/>
    <w:next w:val="Normal"/>
    <w:uiPriority w:val="9"/>
    <w:unhideWhenUsed/>
    <w:qFormat/>
    <w:pPr>
      <w:spacing w:before="480" w:line="240" w:lineRule="auto"/>
      <w:ind w:right="1785"/>
      <w:outlineLvl w:val="1"/>
    </w:pPr>
    <w:rPr>
      <w:b/>
      <w:sz w:val="26"/>
      <w:szCs w:val="26"/>
    </w:rPr>
  </w:style>
  <w:style w:type="paragraph" w:styleId="Heading3">
    <w:name w:val="heading 3"/>
    <w:basedOn w:val="Normal"/>
    <w:next w:val="Normal"/>
    <w:uiPriority w:val="9"/>
    <w:semiHidden/>
    <w:unhideWhenUsed/>
    <w:qFormat/>
    <w:pPr>
      <w:outlineLvl w:val="2"/>
    </w:pPr>
    <w:rPr>
      <w:b/>
      <w:color w:val="8C7252"/>
      <w:sz w:val="24"/>
      <w:szCs w:val="24"/>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0" w:line="240" w:lineRule="auto"/>
      <w:ind w:left="0" w:firstLine="15"/>
    </w:pPr>
    <w:rPr>
      <w:b/>
      <w:sz w:val="26"/>
      <w:szCs w:val="26"/>
    </w:rPr>
  </w:style>
  <w:style w:type="paragraph" w:styleId="Subtitle">
    <w:name w:val="Subtitle"/>
    <w:basedOn w:val="Normal"/>
    <w:next w:val="Normal"/>
    <w:uiPriority w:val="11"/>
    <w:qFormat/>
    <w:pPr>
      <w:spacing w:before="0" w:line="240" w:lineRule="auto"/>
    </w:pPr>
    <w:rPr>
      <w:rFonts w:ascii="Economica" w:eastAsia="Economica" w:hAnsi="Economica" w:cs="Economica"/>
      <w:color w:val="999999"/>
      <w:sz w:val="28"/>
      <w:szCs w:val="28"/>
    </w:rPr>
  </w:style>
  <w:style w:type="paragraph" w:styleId="Header">
    <w:name w:val="header"/>
    <w:basedOn w:val="Normal"/>
    <w:link w:val="HeaderChar"/>
    <w:uiPriority w:val="99"/>
    <w:unhideWhenUsed/>
    <w:rsid w:val="00212945"/>
    <w:pPr>
      <w:tabs>
        <w:tab w:val="center" w:pos="4513"/>
        <w:tab w:val="right" w:pos="9026"/>
      </w:tabs>
      <w:spacing w:before="0" w:line="240" w:lineRule="auto"/>
    </w:pPr>
  </w:style>
  <w:style w:type="character" w:customStyle="1" w:styleId="HeaderChar">
    <w:name w:val="Header Char"/>
    <w:basedOn w:val="DefaultParagraphFont"/>
    <w:link w:val="Header"/>
    <w:uiPriority w:val="99"/>
    <w:rsid w:val="00212945"/>
  </w:style>
  <w:style w:type="paragraph" w:styleId="Footer">
    <w:name w:val="footer"/>
    <w:basedOn w:val="Normal"/>
    <w:link w:val="FooterChar"/>
    <w:uiPriority w:val="99"/>
    <w:unhideWhenUsed/>
    <w:rsid w:val="00212945"/>
    <w:pPr>
      <w:tabs>
        <w:tab w:val="center" w:pos="4513"/>
        <w:tab w:val="right" w:pos="9026"/>
      </w:tabs>
      <w:spacing w:before="0" w:line="240" w:lineRule="auto"/>
    </w:pPr>
  </w:style>
  <w:style w:type="character" w:customStyle="1" w:styleId="FooterChar">
    <w:name w:val="Footer Char"/>
    <w:basedOn w:val="DefaultParagraphFont"/>
    <w:link w:val="Footer"/>
    <w:uiPriority w:val="99"/>
    <w:rsid w:val="002129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1417</Words>
  <Characters>8079</Characters>
  <Application>Microsoft Office Word</Application>
  <DocSecurity>0</DocSecurity>
  <Lines>67</Lines>
  <Paragraphs>18</Paragraphs>
  <ScaleCrop>false</ScaleCrop>
  <Company/>
  <LinksUpToDate>false</LinksUpToDate>
  <CharactersWithSpaces>9478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Paul CLEMENT</cp:lastModifiedBy>
  <cp:revision>3</cp:revision>
  <dcterms:created xsi:type="dcterms:W3CDTF">2022-06-07T08:23:00Z</dcterms:created>
  <dcterms:modified xsi:type="dcterms:W3CDTF">2022-06-07T08:24:00Z</dcterms:modified>
</cp:coreProperties>
</file>